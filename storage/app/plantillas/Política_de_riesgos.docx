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6B0E7B" w14:textId="77777777" w:rsidR="00E97A91" w:rsidRDefault="00E97A91">
      <w:pPr>
        <w:pStyle w:val="Encabezado"/>
        <w:tabs>
          <w:tab w:val="clear" w:pos="4419"/>
          <w:tab w:val="clear" w:pos="8838"/>
        </w:tabs>
        <w:rPr>
          <w:rFonts w:ascii="Arial" w:hAnsi="Arial" w:cs="Arial"/>
          <w:lang w:val="es-MX"/>
        </w:rPr>
      </w:pPr>
    </w:p>
    <w:p w14:paraId="19174AAB" w14:textId="77777777" w:rsidR="0044457C" w:rsidRDefault="0044457C">
      <w:pPr>
        <w:pStyle w:val="Encabezado"/>
        <w:tabs>
          <w:tab w:val="clear" w:pos="4419"/>
          <w:tab w:val="clear" w:pos="8838"/>
        </w:tabs>
        <w:rPr>
          <w:rFonts w:ascii="Arial" w:hAnsi="Arial" w:cs="Arial"/>
          <w:lang w:val="es-MX"/>
        </w:rPr>
      </w:pPr>
    </w:p>
    <w:p w14:paraId="2D984EA0" w14:textId="77777777" w:rsidR="004B4786" w:rsidRDefault="004B4786">
      <w:pPr>
        <w:pStyle w:val="Encabezado"/>
        <w:tabs>
          <w:tab w:val="clear" w:pos="4419"/>
          <w:tab w:val="clear" w:pos="8838"/>
        </w:tabs>
        <w:rPr>
          <w:rFonts w:ascii="Arial" w:hAnsi="Arial" w:cs="Arial"/>
          <w:lang w:val="es-MX"/>
        </w:rPr>
      </w:pPr>
    </w:p>
    <w:p w14:paraId="470D150F" w14:textId="77777777" w:rsidR="00904122" w:rsidRDefault="00904122">
      <w:pPr>
        <w:pStyle w:val="Encabezado"/>
        <w:tabs>
          <w:tab w:val="clear" w:pos="4419"/>
          <w:tab w:val="clear" w:pos="8838"/>
        </w:tabs>
        <w:rPr>
          <w:rFonts w:ascii="Arial" w:hAnsi="Arial" w:cs="Arial"/>
          <w:lang w:val="es-MX"/>
        </w:rPr>
      </w:pPr>
    </w:p>
    <w:p w14:paraId="5BEDBE7C" w14:textId="77777777" w:rsidR="00904122" w:rsidRDefault="00904122">
      <w:pPr>
        <w:pStyle w:val="Encabezado"/>
        <w:tabs>
          <w:tab w:val="clear" w:pos="4419"/>
          <w:tab w:val="clear" w:pos="8838"/>
        </w:tabs>
        <w:rPr>
          <w:rFonts w:ascii="Arial" w:hAnsi="Arial" w:cs="Arial"/>
          <w:lang w:val="es-MX"/>
        </w:rPr>
      </w:pPr>
    </w:p>
    <w:p w14:paraId="4AB17350" w14:textId="77777777" w:rsidR="00904122" w:rsidRDefault="00904122">
      <w:pPr>
        <w:pStyle w:val="Encabezado"/>
        <w:tabs>
          <w:tab w:val="clear" w:pos="4419"/>
          <w:tab w:val="clear" w:pos="8838"/>
        </w:tabs>
        <w:rPr>
          <w:rFonts w:ascii="Arial" w:hAnsi="Arial" w:cs="Arial"/>
          <w:lang w:val="es-MX"/>
        </w:rPr>
      </w:pPr>
    </w:p>
    <w:p w14:paraId="14A19CDB" w14:textId="77777777" w:rsidR="00C87E78" w:rsidRDefault="00C87E78">
      <w:pPr>
        <w:pStyle w:val="Encabezado"/>
        <w:tabs>
          <w:tab w:val="clear" w:pos="4419"/>
          <w:tab w:val="clear" w:pos="8838"/>
        </w:tabs>
        <w:rPr>
          <w:rFonts w:ascii="Arial" w:hAnsi="Arial" w:cs="Arial"/>
          <w:lang w:val="es-MX"/>
        </w:rPr>
      </w:pPr>
    </w:p>
    <w:p w14:paraId="170B3A67" w14:textId="77777777" w:rsidR="00C87E78" w:rsidRDefault="00C87E78">
      <w:pPr>
        <w:pStyle w:val="Encabezado"/>
        <w:tabs>
          <w:tab w:val="clear" w:pos="4419"/>
          <w:tab w:val="clear" w:pos="8838"/>
        </w:tabs>
        <w:rPr>
          <w:rFonts w:ascii="Arial" w:hAnsi="Arial" w:cs="Arial"/>
          <w:lang w:val="es-MX"/>
        </w:rPr>
      </w:pPr>
    </w:p>
    <w:p w14:paraId="24CC47C7" w14:textId="77777777" w:rsidR="00904122" w:rsidRDefault="00904122">
      <w:pPr>
        <w:pStyle w:val="Encabezado"/>
        <w:tabs>
          <w:tab w:val="clear" w:pos="4419"/>
          <w:tab w:val="clear" w:pos="8838"/>
        </w:tabs>
        <w:rPr>
          <w:rFonts w:ascii="Arial" w:hAnsi="Arial" w:cs="Arial"/>
          <w:lang w:val="es-MX"/>
        </w:rPr>
      </w:pPr>
    </w:p>
    <w:p w14:paraId="4BEA6646" w14:textId="77777777" w:rsidR="00904122" w:rsidRDefault="00904122">
      <w:pPr>
        <w:pStyle w:val="Encabezado"/>
        <w:tabs>
          <w:tab w:val="clear" w:pos="4419"/>
          <w:tab w:val="clear" w:pos="8838"/>
        </w:tabs>
        <w:rPr>
          <w:rFonts w:ascii="Arial" w:hAnsi="Arial" w:cs="Arial"/>
          <w:lang w:val="es-MX"/>
        </w:rPr>
      </w:pPr>
    </w:p>
    <w:p w14:paraId="7A62621E" w14:textId="77777777" w:rsidR="00904122" w:rsidRDefault="00904122">
      <w:pPr>
        <w:pStyle w:val="Encabezado"/>
        <w:tabs>
          <w:tab w:val="clear" w:pos="4419"/>
          <w:tab w:val="clear" w:pos="8838"/>
        </w:tabs>
        <w:rPr>
          <w:rFonts w:ascii="Arial" w:hAnsi="Arial" w:cs="Arial"/>
          <w:lang w:val="es-MX"/>
        </w:rPr>
      </w:pPr>
    </w:p>
    <w:p w14:paraId="2B5B1F2C" w14:textId="77777777" w:rsidR="00904122" w:rsidRDefault="00904122">
      <w:pPr>
        <w:pStyle w:val="Encabezado"/>
        <w:tabs>
          <w:tab w:val="clear" w:pos="4419"/>
          <w:tab w:val="clear" w:pos="8838"/>
        </w:tabs>
        <w:rPr>
          <w:rFonts w:ascii="Arial" w:hAnsi="Arial" w:cs="Arial"/>
          <w:lang w:val="es-MX"/>
        </w:rPr>
      </w:pPr>
    </w:p>
    <w:p w14:paraId="61C7A1A4" w14:textId="77777777" w:rsidR="004B4786" w:rsidRDefault="004B4786">
      <w:pPr>
        <w:pStyle w:val="Encabezado"/>
        <w:tabs>
          <w:tab w:val="clear" w:pos="4419"/>
          <w:tab w:val="clear" w:pos="8838"/>
        </w:tabs>
        <w:rPr>
          <w:rFonts w:ascii="Arial" w:hAnsi="Arial" w:cs="Arial"/>
          <w:lang w:val="es-MX"/>
        </w:rPr>
      </w:pPr>
    </w:p>
    <w:p w14:paraId="4290F56F" w14:textId="77777777" w:rsidR="004B4786" w:rsidRPr="00C87E78" w:rsidRDefault="00904122" w:rsidP="00C87E78">
      <w:pPr>
        <w:pStyle w:val="Encabezado"/>
        <w:tabs>
          <w:tab w:val="clear" w:pos="4419"/>
          <w:tab w:val="clear" w:pos="8838"/>
        </w:tabs>
        <w:jc w:val="center"/>
        <w:rPr>
          <w:rFonts w:ascii="Trebuchet MS" w:hAnsi="Trebuchet MS" w:cs="Arial"/>
          <w:b/>
          <w:bCs/>
          <w:sz w:val="48"/>
          <w:szCs w:val="48"/>
          <w:lang w:val="es-MX"/>
        </w:rPr>
      </w:pPr>
      <w:r w:rsidRPr="00C87E78">
        <w:rPr>
          <w:rFonts w:ascii="Trebuchet MS" w:hAnsi="Trebuchet MS" w:cs="Arial"/>
          <w:b/>
          <w:bCs/>
          <w:sz w:val="48"/>
          <w:szCs w:val="48"/>
          <w:lang w:val="es-MX"/>
        </w:rPr>
        <w:t>POLÍTICA DE PREVENCIÓN DE RIESGOS PSICOSOCIALES, VIOLENCIA LABORAL Y ENTORNO ORGANIZACIONAL FAVORABLE</w:t>
      </w:r>
    </w:p>
    <w:p w14:paraId="4E246988" w14:textId="77777777" w:rsidR="004B4786" w:rsidRDefault="004B4786">
      <w:pPr>
        <w:pStyle w:val="Encabezado"/>
        <w:tabs>
          <w:tab w:val="clear" w:pos="4419"/>
          <w:tab w:val="clear" w:pos="8838"/>
        </w:tabs>
        <w:rPr>
          <w:rFonts w:ascii="Arial" w:hAnsi="Arial" w:cs="Arial"/>
          <w:lang w:val="es-MX"/>
        </w:rPr>
      </w:pPr>
    </w:p>
    <w:p w14:paraId="65F167D0" w14:textId="77777777" w:rsidR="004B4786" w:rsidRDefault="004B4786">
      <w:pPr>
        <w:pStyle w:val="Encabezado"/>
        <w:tabs>
          <w:tab w:val="clear" w:pos="4419"/>
          <w:tab w:val="clear" w:pos="8838"/>
        </w:tabs>
        <w:rPr>
          <w:rFonts w:ascii="Arial" w:hAnsi="Arial" w:cs="Arial"/>
          <w:lang w:val="es-MX"/>
        </w:rPr>
      </w:pPr>
    </w:p>
    <w:p w14:paraId="7928757E" w14:textId="77777777" w:rsidR="004B4786" w:rsidRDefault="004B4786">
      <w:pPr>
        <w:pStyle w:val="Encabezado"/>
        <w:tabs>
          <w:tab w:val="clear" w:pos="4419"/>
          <w:tab w:val="clear" w:pos="8838"/>
        </w:tabs>
        <w:rPr>
          <w:rFonts w:ascii="Arial" w:hAnsi="Arial" w:cs="Arial"/>
          <w:lang w:val="es-MX"/>
        </w:rPr>
      </w:pPr>
    </w:p>
    <w:p w14:paraId="2030684C" w14:textId="77777777" w:rsidR="004B4786" w:rsidRDefault="004B4786">
      <w:pPr>
        <w:pStyle w:val="Encabezado"/>
        <w:tabs>
          <w:tab w:val="clear" w:pos="4419"/>
          <w:tab w:val="clear" w:pos="8838"/>
        </w:tabs>
        <w:rPr>
          <w:rFonts w:ascii="Arial" w:hAnsi="Arial" w:cs="Arial"/>
          <w:lang w:val="es-MX"/>
        </w:rPr>
      </w:pPr>
    </w:p>
    <w:p w14:paraId="7C1DF975" w14:textId="77777777" w:rsidR="00904122" w:rsidRPr="00287E6B" w:rsidRDefault="00904122" w:rsidP="00904122">
      <w:pPr>
        <w:jc w:val="center"/>
        <w:rPr>
          <w:rFonts w:ascii="Trebuchet MS" w:hAnsi="Trebuchet MS" w:cs="Arial"/>
          <w:b/>
          <w:bCs/>
          <w:noProof/>
          <w:sz w:val="32"/>
          <w:szCs w:val="32"/>
        </w:rPr>
      </w:pPr>
      <w:r w:rsidRPr="00287E6B">
        <w:rPr>
          <w:rFonts w:ascii="Trebuchet MS" w:hAnsi="Trebuchet MS" w:cs="Arial"/>
          <w:b/>
          <w:bCs/>
          <w:noProof/>
          <w:sz w:val="32"/>
          <w:szCs w:val="32"/>
        </w:rPr>
        <w:t>Evidencia de cumplimento a la NOM-035-STPS-2018</w:t>
      </w:r>
    </w:p>
    <w:p w14:paraId="24F7F325" w14:textId="77777777" w:rsidR="004B4786" w:rsidRDefault="004B4786">
      <w:pPr>
        <w:pStyle w:val="Encabezado"/>
        <w:tabs>
          <w:tab w:val="clear" w:pos="4419"/>
          <w:tab w:val="clear" w:pos="8838"/>
        </w:tabs>
        <w:rPr>
          <w:rFonts w:ascii="Arial" w:hAnsi="Arial" w:cs="Arial"/>
          <w:lang w:val="es-MX"/>
        </w:rPr>
      </w:pPr>
    </w:p>
    <w:p w14:paraId="57378CCF" w14:textId="77777777" w:rsidR="004B4786" w:rsidRDefault="004B4786">
      <w:pPr>
        <w:pStyle w:val="Encabezado"/>
        <w:tabs>
          <w:tab w:val="clear" w:pos="4419"/>
          <w:tab w:val="clear" w:pos="8838"/>
        </w:tabs>
        <w:rPr>
          <w:rFonts w:ascii="Arial" w:hAnsi="Arial" w:cs="Arial"/>
          <w:lang w:val="es-MX"/>
        </w:rPr>
      </w:pPr>
    </w:p>
    <w:p w14:paraId="0921CE26" w14:textId="77777777" w:rsidR="004B4786" w:rsidRDefault="004B4786">
      <w:pPr>
        <w:pStyle w:val="Encabezado"/>
        <w:tabs>
          <w:tab w:val="clear" w:pos="4419"/>
          <w:tab w:val="clear" w:pos="8838"/>
        </w:tabs>
        <w:rPr>
          <w:rFonts w:ascii="Arial" w:hAnsi="Arial" w:cs="Arial"/>
          <w:lang w:val="es-MX"/>
        </w:rPr>
      </w:pPr>
    </w:p>
    <w:p w14:paraId="70EE3F53" w14:textId="77777777" w:rsidR="004B4786" w:rsidRDefault="004B4786">
      <w:pPr>
        <w:pStyle w:val="Encabezado"/>
        <w:tabs>
          <w:tab w:val="clear" w:pos="4419"/>
          <w:tab w:val="clear" w:pos="8838"/>
        </w:tabs>
        <w:rPr>
          <w:rFonts w:ascii="Arial" w:hAnsi="Arial" w:cs="Arial"/>
          <w:lang w:val="es-MX"/>
        </w:rPr>
      </w:pPr>
    </w:p>
    <w:p w14:paraId="7F0043D7" w14:textId="1E04FFAC" w:rsidR="00904122" w:rsidRPr="00C87E78" w:rsidRDefault="00904122" w:rsidP="00904122">
      <w:pPr>
        <w:jc w:val="center"/>
        <w:rPr>
          <w:rFonts w:ascii="Trebuchet MS" w:hAnsi="Trebuchet MS" w:cs="Arial"/>
          <w:noProof/>
          <w:sz w:val="32"/>
          <w:szCs w:val="32"/>
          <w:lang w:val="es-MX"/>
        </w:rPr>
      </w:pPr>
      <w:bookmarkStart w:id="0" w:name="_Hlk37162174"/>
      <w:r w:rsidRPr="00C87E78">
        <w:rPr>
          <w:rFonts w:ascii="Trebuchet MS" w:hAnsi="Trebuchet MS" w:cs="Arial"/>
          <w:noProof/>
          <w:sz w:val="32"/>
          <w:szCs w:val="32"/>
        </w:rPr>
        <w:t xml:space="preserve">Razón social: </w:t>
      </w:r>
      <w:bookmarkEnd w:id="0"/>
      <w:r w:rsidR="007E12E5">
        <w:rPr>
          <w:rFonts w:ascii="Trebuchet MS" w:hAnsi="Trebuchet MS" w:cs="Arial"/>
          <w:noProof/>
          <w:sz w:val="32"/>
          <w:szCs w:val="32"/>
        </w:rPr>
        <w:t>$</w:t>
      </w:r>
      <w:r w:rsidR="00900029">
        <w:rPr>
          <w:rFonts w:ascii="Trebuchet MS" w:hAnsi="Trebuchet MS" w:cs="Arial"/>
          <w:noProof/>
          <w:sz w:val="32"/>
          <w:szCs w:val="32"/>
        </w:rPr>
        <w:t>{</w:t>
      </w:r>
      <w:r w:rsidR="007E12E5">
        <w:rPr>
          <w:rFonts w:ascii="Trebuchet MS" w:hAnsi="Trebuchet MS" w:cs="Arial"/>
          <w:noProof/>
          <w:sz w:val="32"/>
          <w:szCs w:val="32"/>
        </w:rPr>
        <w:t>s</w:t>
      </w:r>
      <w:r w:rsidR="00900029">
        <w:rPr>
          <w:rFonts w:ascii="Trebuchet MS" w:hAnsi="Trebuchet MS" w:cs="Arial"/>
          <w:noProof/>
          <w:sz w:val="32"/>
          <w:szCs w:val="32"/>
        </w:rPr>
        <w:t>ede}</w:t>
      </w:r>
    </w:p>
    <w:p w14:paraId="48379680" w14:textId="77777777" w:rsidR="004B4786" w:rsidRDefault="004B4786">
      <w:pPr>
        <w:pStyle w:val="Encabezado"/>
        <w:tabs>
          <w:tab w:val="clear" w:pos="4419"/>
          <w:tab w:val="clear" w:pos="8838"/>
        </w:tabs>
        <w:rPr>
          <w:rFonts w:ascii="Arial" w:hAnsi="Arial" w:cs="Arial"/>
          <w:lang w:val="es-MX"/>
        </w:rPr>
      </w:pPr>
    </w:p>
    <w:p w14:paraId="17958F09" w14:textId="77777777" w:rsidR="004B4786" w:rsidRDefault="004B4786">
      <w:pPr>
        <w:pStyle w:val="Encabezado"/>
        <w:tabs>
          <w:tab w:val="clear" w:pos="4419"/>
          <w:tab w:val="clear" w:pos="8838"/>
        </w:tabs>
        <w:rPr>
          <w:rFonts w:ascii="Arial" w:hAnsi="Arial" w:cs="Arial"/>
          <w:lang w:val="es-MX"/>
        </w:rPr>
      </w:pPr>
    </w:p>
    <w:p w14:paraId="5F9CFA46" w14:textId="77777777" w:rsidR="004B4786" w:rsidRDefault="004B4786">
      <w:pPr>
        <w:pStyle w:val="Encabezado"/>
        <w:tabs>
          <w:tab w:val="clear" w:pos="4419"/>
          <w:tab w:val="clear" w:pos="8838"/>
        </w:tabs>
        <w:rPr>
          <w:rFonts w:ascii="Arial" w:hAnsi="Arial" w:cs="Arial"/>
          <w:lang w:val="es-MX"/>
        </w:rPr>
      </w:pPr>
    </w:p>
    <w:p w14:paraId="243A3D80" w14:textId="77777777" w:rsidR="004B4786" w:rsidRDefault="004B4786">
      <w:pPr>
        <w:pStyle w:val="Encabezado"/>
        <w:tabs>
          <w:tab w:val="clear" w:pos="4419"/>
          <w:tab w:val="clear" w:pos="8838"/>
        </w:tabs>
        <w:rPr>
          <w:rFonts w:ascii="Arial" w:hAnsi="Arial" w:cs="Arial"/>
          <w:lang w:val="es-MX"/>
        </w:rPr>
      </w:pPr>
    </w:p>
    <w:p w14:paraId="69562AD1" w14:textId="77777777" w:rsidR="004B4786" w:rsidRDefault="004B4786">
      <w:pPr>
        <w:pStyle w:val="Encabezado"/>
        <w:tabs>
          <w:tab w:val="clear" w:pos="4419"/>
          <w:tab w:val="clear" w:pos="8838"/>
        </w:tabs>
        <w:rPr>
          <w:rFonts w:ascii="Arial" w:hAnsi="Arial" w:cs="Arial"/>
          <w:lang w:val="es-MX"/>
        </w:rPr>
      </w:pPr>
    </w:p>
    <w:p w14:paraId="29B59388" w14:textId="77777777" w:rsidR="004B4786" w:rsidRDefault="004B4786">
      <w:pPr>
        <w:pStyle w:val="Encabezado"/>
        <w:tabs>
          <w:tab w:val="clear" w:pos="4419"/>
          <w:tab w:val="clear" w:pos="8838"/>
        </w:tabs>
        <w:rPr>
          <w:rFonts w:ascii="Arial" w:hAnsi="Arial" w:cs="Arial"/>
          <w:lang w:val="es-MX"/>
        </w:rPr>
      </w:pPr>
    </w:p>
    <w:p w14:paraId="35E988B2" w14:textId="77777777" w:rsidR="004B4786" w:rsidRDefault="004B4786">
      <w:pPr>
        <w:pStyle w:val="Encabezado"/>
        <w:tabs>
          <w:tab w:val="clear" w:pos="4419"/>
          <w:tab w:val="clear" w:pos="8838"/>
        </w:tabs>
        <w:rPr>
          <w:rFonts w:ascii="Arial" w:hAnsi="Arial" w:cs="Arial"/>
          <w:lang w:val="es-MX"/>
        </w:rPr>
      </w:pPr>
    </w:p>
    <w:p w14:paraId="5B2DE8A8" w14:textId="77777777" w:rsidR="004B4786" w:rsidRDefault="004B4786">
      <w:pPr>
        <w:pStyle w:val="Encabezado"/>
        <w:tabs>
          <w:tab w:val="clear" w:pos="4419"/>
          <w:tab w:val="clear" w:pos="8838"/>
        </w:tabs>
        <w:rPr>
          <w:rFonts w:ascii="Arial" w:hAnsi="Arial" w:cs="Arial"/>
          <w:lang w:val="es-MX"/>
        </w:rPr>
      </w:pPr>
    </w:p>
    <w:p w14:paraId="0B4366A0" w14:textId="77777777" w:rsidR="004B4786" w:rsidRDefault="004B4786">
      <w:pPr>
        <w:pStyle w:val="Encabezado"/>
        <w:tabs>
          <w:tab w:val="clear" w:pos="4419"/>
          <w:tab w:val="clear" w:pos="8838"/>
        </w:tabs>
        <w:rPr>
          <w:rFonts w:ascii="Arial" w:hAnsi="Arial" w:cs="Arial"/>
          <w:lang w:val="es-MX"/>
        </w:rPr>
      </w:pPr>
    </w:p>
    <w:p w14:paraId="33C4C9B0" w14:textId="77777777" w:rsidR="004B4786" w:rsidRDefault="004B4786">
      <w:pPr>
        <w:pStyle w:val="Encabezado"/>
        <w:tabs>
          <w:tab w:val="clear" w:pos="4419"/>
          <w:tab w:val="clear" w:pos="8838"/>
        </w:tabs>
        <w:rPr>
          <w:rFonts w:ascii="Arial" w:hAnsi="Arial" w:cs="Arial"/>
          <w:lang w:val="es-MX"/>
        </w:rPr>
      </w:pPr>
    </w:p>
    <w:p w14:paraId="1F7A3C4E" w14:textId="77777777" w:rsidR="004B4786" w:rsidRDefault="004B4786">
      <w:pPr>
        <w:pStyle w:val="Encabezado"/>
        <w:tabs>
          <w:tab w:val="clear" w:pos="4419"/>
          <w:tab w:val="clear" w:pos="8838"/>
        </w:tabs>
        <w:rPr>
          <w:rFonts w:ascii="Arial" w:hAnsi="Arial" w:cs="Arial"/>
          <w:lang w:val="es-MX"/>
        </w:rPr>
      </w:pPr>
    </w:p>
    <w:p w14:paraId="2F684E3C" w14:textId="77777777" w:rsidR="004B4786" w:rsidRDefault="004B4786">
      <w:pPr>
        <w:pStyle w:val="Encabezado"/>
        <w:tabs>
          <w:tab w:val="clear" w:pos="4419"/>
          <w:tab w:val="clear" w:pos="8838"/>
        </w:tabs>
        <w:rPr>
          <w:rFonts w:ascii="Arial" w:hAnsi="Arial" w:cs="Arial"/>
          <w:lang w:val="es-MX"/>
        </w:rPr>
      </w:pPr>
    </w:p>
    <w:p w14:paraId="4F8E1BBA" w14:textId="77777777" w:rsidR="004B4786" w:rsidRDefault="004B4786">
      <w:pPr>
        <w:pStyle w:val="Encabezado"/>
        <w:tabs>
          <w:tab w:val="clear" w:pos="4419"/>
          <w:tab w:val="clear" w:pos="8838"/>
        </w:tabs>
        <w:rPr>
          <w:rFonts w:ascii="Arial" w:hAnsi="Arial" w:cs="Arial"/>
          <w:lang w:val="es-MX"/>
        </w:rPr>
      </w:pPr>
    </w:p>
    <w:p w14:paraId="19CA96CC" w14:textId="77777777" w:rsidR="009427E3" w:rsidRDefault="009427E3">
      <w:pPr>
        <w:pStyle w:val="Encabezado"/>
        <w:tabs>
          <w:tab w:val="clear" w:pos="4419"/>
          <w:tab w:val="clear" w:pos="8838"/>
        </w:tabs>
        <w:rPr>
          <w:rFonts w:ascii="Arial" w:hAnsi="Arial" w:cs="Arial"/>
          <w:lang w:val="es-MX"/>
        </w:rPr>
      </w:pPr>
    </w:p>
    <w:p w14:paraId="0C07DCFD" w14:textId="77777777" w:rsidR="009427E3" w:rsidRDefault="009427E3">
      <w:pPr>
        <w:pStyle w:val="Encabezado"/>
        <w:tabs>
          <w:tab w:val="clear" w:pos="4419"/>
          <w:tab w:val="clear" w:pos="8838"/>
        </w:tabs>
        <w:rPr>
          <w:rFonts w:ascii="Arial" w:hAnsi="Arial" w:cs="Arial"/>
          <w:lang w:val="es-MX"/>
        </w:rPr>
      </w:pPr>
    </w:p>
    <w:tbl>
      <w:tblPr>
        <w:tblW w:w="9640" w:type="dxa"/>
        <w:tblInd w:w="-176" w:type="dxa"/>
        <w:tblLook w:val="01E0" w:firstRow="1" w:lastRow="1" w:firstColumn="1" w:lastColumn="1" w:noHBand="0" w:noVBand="0"/>
      </w:tblPr>
      <w:tblGrid>
        <w:gridCol w:w="1939"/>
        <w:gridCol w:w="7701"/>
      </w:tblGrid>
      <w:tr w:rsidR="00D510ED" w:rsidRPr="009427E3" w14:paraId="198747EB" w14:textId="77777777" w:rsidTr="004F53E1">
        <w:tc>
          <w:tcPr>
            <w:tcW w:w="1939" w:type="dxa"/>
          </w:tcPr>
          <w:p w14:paraId="24B59753" w14:textId="77777777" w:rsidR="00D510ED" w:rsidRPr="009427E3" w:rsidRDefault="00D510ED" w:rsidP="00D71B00">
            <w:pPr>
              <w:rPr>
                <w:rFonts w:ascii="Trebuchet MS" w:hAnsi="Trebuchet MS" w:cs="Arial"/>
                <w:b/>
                <w:color w:val="002774"/>
                <w:lang w:val="es-MX"/>
              </w:rPr>
            </w:pPr>
            <w:r w:rsidRPr="009427E3">
              <w:rPr>
                <w:rFonts w:ascii="Trebuchet MS" w:hAnsi="Trebuchet MS" w:cs="Arial"/>
                <w:b/>
                <w:color w:val="002774"/>
                <w:lang w:val="es-MX"/>
              </w:rPr>
              <w:lastRenderedPageBreak/>
              <w:t>Datos de Identificación</w:t>
            </w:r>
            <w:r w:rsidR="004F53E1" w:rsidRPr="009427E3">
              <w:rPr>
                <w:rFonts w:ascii="Trebuchet MS" w:hAnsi="Trebuchet MS" w:cs="Arial"/>
                <w:b/>
                <w:color w:val="002774"/>
                <w:lang w:val="es-MX"/>
              </w:rPr>
              <w:t>.</w:t>
            </w:r>
          </w:p>
        </w:tc>
        <w:tc>
          <w:tcPr>
            <w:tcW w:w="7701" w:type="dxa"/>
          </w:tcPr>
          <w:p w14:paraId="657B1495" w14:textId="77777777" w:rsidR="00D510ED" w:rsidRPr="009427E3" w:rsidRDefault="00D510ED" w:rsidP="00D71B00">
            <w:pPr>
              <w:pStyle w:val="Encabezado"/>
              <w:tabs>
                <w:tab w:val="clear" w:pos="4419"/>
                <w:tab w:val="clear" w:pos="8838"/>
              </w:tabs>
              <w:jc w:val="both"/>
              <w:rPr>
                <w:rFonts w:ascii="Trebuchet MS" w:hAnsi="Trebuchet MS" w:cs="Arial"/>
                <w:b/>
                <w:bCs/>
                <w:lang w:val="es-MX"/>
              </w:rPr>
            </w:pPr>
            <w:r w:rsidRPr="009427E3">
              <w:rPr>
                <w:rFonts w:ascii="Trebuchet MS" w:hAnsi="Trebuchet MS" w:cs="Arial"/>
                <w:b/>
                <w:bCs/>
                <w:lang w:val="es-MX"/>
              </w:rPr>
              <w:t xml:space="preserve">Política: </w:t>
            </w:r>
            <w:r w:rsidR="00DD4F76" w:rsidRPr="009427E3">
              <w:rPr>
                <w:rFonts w:ascii="Trebuchet MS" w:hAnsi="Trebuchet MS" w:cs="Arial"/>
                <w:b/>
                <w:bCs/>
                <w:lang w:val="es-MX"/>
              </w:rPr>
              <w:t xml:space="preserve">Prevención de </w:t>
            </w:r>
            <w:r w:rsidR="004F53E1" w:rsidRPr="009427E3">
              <w:rPr>
                <w:rFonts w:ascii="Trebuchet MS" w:hAnsi="Trebuchet MS" w:cs="Arial"/>
                <w:b/>
                <w:bCs/>
                <w:lang w:val="es-MX"/>
              </w:rPr>
              <w:t>r</w:t>
            </w:r>
            <w:r w:rsidR="00DD4F76" w:rsidRPr="009427E3">
              <w:rPr>
                <w:rFonts w:ascii="Trebuchet MS" w:hAnsi="Trebuchet MS" w:cs="Arial"/>
                <w:b/>
                <w:bCs/>
                <w:lang w:val="es-MX"/>
              </w:rPr>
              <w:t xml:space="preserve">iesgos </w:t>
            </w:r>
            <w:r w:rsidR="004F53E1" w:rsidRPr="009427E3">
              <w:rPr>
                <w:rFonts w:ascii="Trebuchet MS" w:hAnsi="Trebuchet MS" w:cs="Arial"/>
                <w:b/>
                <w:bCs/>
                <w:lang w:val="es-MX"/>
              </w:rPr>
              <w:t>p</w:t>
            </w:r>
            <w:r w:rsidR="00DD4F76" w:rsidRPr="009427E3">
              <w:rPr>
                <w:rFonts w:ascii="Trebuchet MS" w:hAnsi="Trebuchet MS" w:cs="Arial"/>
                <w:b/>
                <w:bCs/>
                <w:lang w:val="es-MX"/>
              </w:rPr>
              <w:t>sicosociales</w:t>
            </w:r>
            <w:r w:rsidR="004F53E1" w:rsidRPr="009427E3">
              <w:rPr>
                <w:rFonts w:ascii="Trebuchet MS" w:hAnsi="Trebuchet MS" w:cs="Arial"/>
                <w:b/>
                <w:bCs/>
                <w:lang w:val="es-MX"/>
              </w:rPr>
              <w:t>, violencia laboral</w:t>
            </w:r>
            <w:r w:rsidR="00DD4F76" w:rsidRPr="009427E3">
              <w:rPr>
                <w:rFonts w:ascii="Trebuchet MS" w:hAnsi="Trebuchet MS" w:cs="Arial"/>
                <w:b/>
                <w:bCs/>
                <w:lang w:val="es-MX"/>
              </w:rPr>
              <w:t xml:space="preserve"> y entorno organizacional favorable</w:t>
            </w:r>
            <w:r w:rsidR="001C4022" w:rsidRPr="009427E3">
              <w:rPr>
                <w:rFonts w:ascii="Trebuchet MS" w:hAnsi="Trebuchet MS" w:cs="Arial"/>
                <w:b/>
                <w:bCs/>
                <w:lang w:val="es-MX"/>
              </w:rPr>
              <w:t>.</w:t>
            </w:r>
          </w:p>
          <w:p w14:paraId="3DD17245" w14:textId="77777777" w:rsidR="001C4022" w:rsidRPr="009427E3" w:rsidRDefault="001C4022" w:rsidP="00D71B00">
            <w:pPr>
              <w:pStyle w:val="Encabezado"/>
              <w:tabs>
                <w:tab w:val="clear" w:pos="4419"/>
                <w:tab w:val="clear" w:pos="8838"/>
              </w:tabs>
              <w:jc w:val="both"/>
              <w:rPr>
                <w:rFonts w:ascii="Trebuchet MS" w:hAnsi="Trebuchet MS" w:cs="Arial"/>
                <w:lang w:val="es-MX"/>
              </w:rPr>
            </w:pPr>
          </w:p>
          <w:p w14:paraId="27198840" w14:textId="425AE349" w:rsidR="00A43BED" w:rsidRPr="009427E3" w:rsidRDefault="00A43BED" w:rsidP="00D71B00">
            <w:pPr>
              <w:pStyle w:val="Encabezado"/>
              <w:tabs>
                <w:tab w:val="clear" w:pos="4419"/>
                <w:tab w:val="clear" w:pos="8838"/>
              </w:tabs>
              <w:jc w:val="both"/>
              <w:rPr>
                <w:rFonts w:ascii="Trebuchet MS" w:hAnsi="Trebuchet MS" w:cs="Arial"/>
                <w:lang w:val="es-MX"/>
              </w:rPr>
            </w:pPr>
            <w:r w:rsidRPr="009427E3">
              <w:rPr>
                <w:rFonts w:ascii="Trebuchet MS" w:hAnsi="Trebuchet MS" w:cs="Arial"/>
                <w:lang w:val="es-MX"/>
              </w:rPr>
              <w:t xml:space="preserve">Fecha de elaboración: </w:t>
            </w:r>
            <w:r w:rsidR="00B9634D">
              <w:rPr>
                <w:rFonts w:ascii="Trebuchet MS" w:hAnsi="Trebuchet MS" w:cs="Arial"/>
                <w:lang w:val="es-MX"/>
              </w:rPr>
              <w:t>___</w:t>
            </w:r>
            <w:r w:rsidR="00C83598">
              <w:rPr>
                <w:rFonts w:ascii="Trebuchet MS" w:hAnsi="Trebuchet MS" w:cs="Arial"/>
                <w:lang w:val="es-MX"/>
              </w:rPr>
              <w:t xml:space="preserve"> </w:t>
            </w:r>
            <w:r w:rsidR="007E12E5">
              <w:rPr>
                <w:rFonts w:ascii="Trebuchet MS" w:hAnsi="Trebuchet MS" w:cs="Arial"/>
                <w:lang w:val="es-MX"/>
              </w:rPr>
              <w:t>$</w:t>
            </w:r>
            <w:r w:rsidR="00C83598">
              <w:rPr>
                <w:rFonts w:ascii="Trebuchet MS" w:hAnsi="Trebuchet MS" w:cs="Arial"/>
                <w:lang w:val="es-MX"/>
              </w:rPr>
              <w:t>{fecha}</w:t>
            </w:r>
          </w:p>
          <w:p w14:paraId="198CC828" w14:textId="77777777" w:rsidR="00A43BED" w:rsidRPr="009427E3" w:rsidRDefault="00A43BED" w:rsidP="00D71B00">
            <w:pPr>
              <w:pStyle w:val="Encabezado"/>
              <w:tabs>
                <w:tab w:val="clear" w:pos="4419"/>
                <w:tab w:val="clear" w:pos="8838"/>
              </w:tabs>
              <w:jc w:val="both"/>
              <w:rPr>
                <w:rFonts w:ascii="Trebuchet MS" w:hAnsi="Trebuchet MS" w:cs="Arial"/>
                <w:lang w:val="es-MX"/>
              </w:rPr>
            </w:pPr>
          </w:p>
          <w:p w14:paraId="48E77641" w14:textId="77777777" w:rsidR="00D510ED" w:rsidRPr="009427E3" w:rsidRDefault="00D510ED" w:rsidP="00D71B00">
            <w:pPr>
              <w:pStyle w:val="Encabezado"/>
              <w:tabs>
                <w:tab w:val="clear" w:pos="4419"/>
                <w:tab w:val="clear" w:pos="8838"/>
              </w:tabs>
              <w:jc w:val="both"/>
              <w:rPr>
                <w:rFonts w:ascii="Trebuchet MS" w:hAnsi="Trebuchet MS" w:cs="Arial"/>
                <w:lang w:val="es-MX"/>
              </w:rPr>
            </w:pPr>
            <w:r w:rsidRPr="009427E3">
              <w:rPr>
                <w:rFonts w:ascii="Trebuchet MS" w:hAnsi="Trebuchet MS" w:cs="Arial"/>
                <w:lang w:val="es-MX"/>
              </w:rPr>
              <w:t xml:space="preserve">Fecha de inicio de vigencia: </w:t>
            </w:r>
            <w:r w:rsidR="00B9634D">
              <w:rPr>
                <w:rFonts w:ascii="Trebuchet MS" w:hAnsi="Trebuchet MS" w:cs="Arial"/>
                <w:lang w:val="es-MX"/>
              </w:rPr>
              <w:t>_______________</w:t>
            </w:r>
          </w:p>
          <w:p w14:paraId="72B07FA4" w14:textId="77777777" w:rsidR="00D510ED" w:rsidRPr="009427E3" w:rsidRDefault="00D510ED" w:rsidP="00D71B00">
            <w:pPr>
              <w:pStyle w:val="Encabezado"/>
              <w:tabs>
                <w:tab w:val="clear" w:pos="4419"/>
                <w:tab w:val="clear" w:pos="8838"/>
              </w:tabs>
              <w:jc w:val="both"/>
              <w:rPr>
                <w:rFonts w:ascii="Trebuchet MS" w:hAnsi="Trebuchet MS" w:cs="Arial"/>
                <w:lang w:val="es-MX"/>
              </w:rPr>
            </w:pPr>
          </w:p>
          <w:p w14:paraId="781DA339" w14:textId="77777777" w:rsidR="00A43BED" w:rsidRPr="009427E3" w:rsidRDefault="00D510ED" w:rsidP="00D71B00">
            <w:pPr>
              <w:pStyle w:val="Encabezado"/>
              <w:tabs>
                <w:tab w:val="clear" w:pos="4419"/>
                <w:tab w:val="clear" w:pos="8838"/>
              </w:tabs>
              <w:jc w:val="both"/>
              <w:rPr>
                <w:rFonts w:ascii="Trebuchet MS" w:hAnsi="Trebuchet MS" w:cs="Arial"/>
                <w:lang w:val="es-MX"/>
              </w:rPr>
            </w:pPr>
            <w:r w:rsidRPr="009427E3">
              <w:rPr>
                <w:rFonts w:ascii="Trebuchet MS" w:hAnsi="Trebuchet MS" w:cs="Arial"/>
                <w:lang w:val="es-MX"/>
              </w:rPr>
              <w:t xml:space="preserve">Revisión: </w:t>
            </w:r>
            <w:r w:rsidR="007248BB" w:rsidRPr="009427E3">
              <w:rPr>
                <w:rFonts w:ascii="Trebuchet MS" w:hAnsi="Trebuchet MS" w:cs="Arial"/>
                <w:lang w:val="es-MX"/>
              </w:rPr>
              <w:t>1ra Publicación</w:t>
            </w:r>
            <w:r w:rsidR="00A43BED" w:rsidRPr="009427E3">
              <w:rPr>
                <w:rFonts w:ascii="Trebuchet MS" w:hAnsi="Trebuchet MS" w:cs="Arial"/>
                <w:lang w:val="es-MX"/>
              </w:rPr>
              <w:t>: _______</w:t>
            </w:r>
            <w:r w:rsidR="001737DA" w:rsidRPr="009427E3">
              <w:rPr>
                <w:rFonts w:ascii="Trebuchet MS" w:hAnsi="Trebuchet MS" w:cs="Arial"/>
                <w:lang w:val="es-MX"/>
              </w:rPr>
              <w:t>___</w:t>
            </w:r>
            <w:r w:rsidR="00A43BED" w:rsidRPr="009427E3">
              <w:rPr>
                <w:rFonts w:ascii="Trebuchet MS" w:hAnsi="Trebuchet MS" w:cs="Arial"/>
                <w:lang w:val="es-MX"/>
              </w:rPr>
              <w:t>____</w:t>
            </w:r>
          </w:p>
          <w:p w14:paraId="240BAA3C" w14:textId="77777777" w:rsidR="00A43BED" w:rsidRPr="009427E3" w:rsidRDefault="00A43BED" w:rsidP="00D71B00">
            <w:pPr>
              <w:pStyle w:val="Encabezado"/>
              <w:tabs>
                <w:tab w:val="clear" w:pos="4419"/>
                <w:tab w:val="clear" w:pos="8838"/>
              </w:tabs>
              <w:jc w:val="both"/>
              <w:rPr>
                <w:rFonts w:ascii="Trebuchet MS" w:hAnsi="Trebuchet MS" w:cs="Arial"/>
                <w:lang w:val="es-MX"/>
              </w:rPr>
            </w:pPr>
          </w:p>
          <w:p w14:paraId="6E8E8241" w14:textId="77777777" w:rsidR="00A43BED" w:rsidRPr="009427E3" w:rsidRDefault="001737DA" w:rsidP="00D71B00">
            <w:pPr>
              <w:pStyle w:val="Encabezado"/>
              <w:tabs>
                <w:tab w:val="clear" w:pos="4419"/>
                <w:tab w:val="clear" w:pos="8838"/>
              </w:tabs>
              <w:jc w:val="both"/>
              <w:rPr>
                <w:rFonts w:ascii="Trebuchet MS" w:hAnsi="Trebuchet MS" w:cs="Arial"/>
                <w:lang w:val="es-MX"/>
              </w:rPr>
            </w:pPr>
            <w:r w:rsidRPr="009427E3">
              <w:rPr>
                <w:rFonts w:ascii="Trebuchet MS" w:hAnsi="Trebuchet MS" w:cs="Arial"/>
                <w:lang w:val="es-MX"/>
              </w:rPr>
              <w:t>Fecha de difusión: ________________</w:t>
            </w:r>
          </w:p>
          <w:p w14:paraId="6C27FC3C" w14:textId="77777777" w:rsidR="00D510ED" w:rsidRPr="009427E3" w:rsidRDefault="00D510ED" w:rsidP="00D71B00">
            <w:pPr>
              <w:pStyle w:val="Encabezado"/>
              <w:tabs>
                <w:tab w:val="clear" w:pos="4419"/>
                <w:tab w:val="clear" w:pos="8838"/>
              </w:tabs>
              <w:jc w:val="both"/>
              <w:rPr>
                <w:rFonts w:ascii="Trebuchet MS" w:hAnsi="Trebuchet MS" w:cs="Arial"/>
                <w:lang w:val="es-MX"/>
              </w:rPr>
            </w:pPr>
          </w:p>
          <w:p w14:paraId="5504771E" w14:textId="77777777" w:rsidR="00D510ED" w:rsidRPr="009427E3" w:rsidRDefault="00B73F5E" w:rsidP="00D71B00">
            <w:pPr>
              <w:pStyle w:val="Encabezado"/>
              <w:tabs>
                <w:tab w:val="clear" w:pos="4419"/>
                <w:tab w:val="clear" w:pos="8838"/>
              </w:tabs>
              <w:jc w:val="both"/>
              <w:rPr>
                <w:rFonts w:ascii="Trebuchet MS" w:hAnsi="Trebuchet MS" w:cs="Arial"/>
                <w:lang w:val="es-MX"/>
              </w:rPr>
            </w:pPr>
            <w:r w:rsidRPr="009427E3">
              <w:rPr>
                <w:rFonts w:ascii="Trebuchet MS" w:hAnsi="Trebuchet MS" w:cs="Arial"/>
                <w:lang w:val="es-MX"/>
              </w:rPr>
              <w:t>Modificaciones:</w:t>
            </w:r>
            <w:r w:rsidR="001737DA" w:rsidRPr="009427E3">
              <w:rPr>
                <w:rFonts w:ascii="Trebuchet MS" w:hAnsi="Trebuchet MS" w:cs="Arial"/>
                <w:lang w:val="es-MX"/>
              </w:rPr>
              <w:t xml:space="preserve"> ________________</w:t>
            </w:r>
          </w:p>
          <w:p w14:paraId="275A9457" w14:textId="77777777" w:rsidR="00D510ED" w:rsidRPr="009427E3" w:rsidRDefault="00D510ED" w:rsidP="00D71B00">
            <w:pPr>
              <w:pStyle w:val="Encabezado"/>
              <w:tabs>
                <w:tab w:val="clear" w:pos="4419"/>
                <w:tab w:val="clear" w:pos="8838"/>
              </w:tabs>
              <w:jc w:val="both"/>
              <w:rPr>
                <w:rFonts w:ascii="Trebuchet MS" w:hAnsi="Trebuchet MS" w:cs="Arial"/>
                <w:lang w:val="es-MX"/>
              </w:rPr>
            </w:pPr>
          </w:p>
          <w:p w14:paraId="58F98A4C" w14:textId="77777777" w:rsidR="00B73F5E" w:rsidRPr="009427E3" w:rsidRDefault="00B73F5E" w:rsidP="00D71B00">
            <w:pPr>
              <w:pStyle w:val="Encabezado"/>
              <w:tabs>
                <w:tab w:val="clear" w:pos="4419"/>
                <w:tab w:val="clear" w:pos="8838"/>
              </w:tabs>
              <w:jc w:val="both"/>
              <w:rPr>
                <w:rFonts w:ascii="Trebuchet MS" w:hAnsi="Trebuchet MS" w:cs="Arial"/>
                <w:lang w:val="es-MX"/>
              </w:rPr>
            </w:pPr>
            <w:r w:rsidRPr="009427E3">
              <w:rPr>
                <w:rFonts w:ascii="Trebuchet MS" w:hAnsi="Trebuchet MS" w:cs="Arial"/>
                <w:lang w:val="es-MX"/>
              </w:rPr>
              <w:t xml:space="preserve">Número de Referencia: </w:t>
            </w:r>
            <w:r w:rsidR="001737DA" w:rsidRPr="009427E3">
              <w:rPr>
                <w:rFonts w:ascii="Trebuchet MS" w:hAnsi="Trebuchet MS" w:cs="Arial"/>
                <w:lang w:val="es-MX"/>
              </w:rPr>
              <w:t>___________________</w:t>
            </w:r>
          </w:p>
          <w:p w14:paraId="783B6464" w14:textId="77777777" w:rsidR="00D510ED" w:rsidRPr="009427E3" w:rsidRDefault="00D510ED" w:rsidP="00D71B00">
            <w:pPr>
              <w:pStyle w:val="Encabezado"/>
              <w:tabs>
                <w:tab w:val="clear" w:pos="4419"/>
                <w:tab w:val="clear" w:pos="8838"/>
              </w:tabs>
              <w:jc w:val="both"/>
              <w:rPr>
                <w:rFonts w:ascii="Trebuchet MS" w:hAnsi="Trebuchet MS" w:cs="Arial"/>
                <w:lang w:val="es-MX"/>
              </w:rPr>
            </w:pPr>
          </w:p>
        </w:tc>
      </w:tr>
      <w:tr w:rsidR="00D510ED" w:rsidRPr="009427E3" w14:paraId="31F59963" w14:textId="77777777" w:rsidTr="004F53E1">
        <w:tc>
          <w:tcPr>
            <w:tcW w:w="1939" w:type="dxa"/>
          </w:tcPr>
          <w:p w14:paraId="75DEB1F3" w14:textId="77777777" w:rsidR="00D510ED" w:rsidRPr="009427E3" w:rsidRDefault="00D510ED">
            <w:pPr>
              <w:rPr>
                <w:rFonts w:ascii="Trebuchet MS" w:hAnsi="Trebuchet MS" w:cs="Arial"/>
                <w:b/>
                <w:lang w:val="es-MX"/>
              </w:rPr>
            </w:pPr>
          </w:p>
          <w:p w14:paraId="7B5D9E3A" w14:textId="77777777" w:rsidR="00D510ED" w:rsidRPr="009427E3" w:rsidRDefault="00D510ED">
            <w:pPr>
              <w:rPr>
                <w:rFonts w:ascii="Trebuchet MS" w:hAnsi="Trebuchet MS" w:cs="Arial"/>
                <w:b/>
                <w:color w:val="002774"/>
                <w:lang w:val="es-MX"/>
              </w:rPr>
            </w:pPr>
            <w:r w:rsidRPr="009427E3">
              <w:rPr>
                <w:rFonts w:ascii="Trebuchet MS" w:hAnsi="Trebuchet MS" w:cs="Arial"/>
                <w:b/>
                <w:color w:val="002774"/>
                <w:lang w:val="es-MX"/>
              </w:rPr>
              <w:t>Uso de la Política.</w:t>
            </w:r>
          </w:p>
        </w:tc>
        <w:tc>
          <w:tcPr>
            <w:tcW w:w="7701" w:type="dxa"/>
          </w:tcPr>
          <w:p w14:paraId="518C0716" w14:textId="77777777" w:rsidR="00D510ED" w:rsidRPr="009427E3" w:rsidRDefault="00D510ED">
            <w:pPr>
              <w:pStyle w:val="Encabezado"/>
              <w:tabs>
                <w:tab w:val="clear" w:pos="4419"/>
                <w:tab w:val="clear" w:pos="8838"/>
              </w:tabs>
              <w:jc w:val="both"/>
              <w:rPr>
                <w:rFonts w:ascii="Trebuchet MS" w:hAnsi="Trebuchet MS" w:cs="Arial"/>
                <w:lang w:val="es-MX"/>
              </w:rPr>
            </w:pPr>
          </w:p>
          <w:p w14:paraId="03F8C61D" w14:textId="23333FEF" w:rsidR="00D510ED" w:rsidRPr="009427E3" w:rsidRDefault="00D510ED">
            <w:pPr>
              <w:pStyle w:val="Encabezado"/>
              <w:tabs>
                <w:tab w:val="clear" w:pos="4419"/>
                <w:tab w:val="clear" w:pos="8838"/>
              </w:tabs>
              <w:jc w:val="both"/>
              <w:rPr>
                <w:rFonts w:ascii="Trebuchet MS" w:hAnsi="Trebuchet MS" w:cs="Arial"/>
                <w:lang w:val="es-MX"/>
              </w:rPr>
            </w:pPr>
            <w:r w:rsidRPr="009427E3">
              <w:rPr>
                <w:rFonts w:ascii="Trebuchet MS" w:hAnsi="Trebuchet MS" w:cs="Arial"/>
                <w:lang w:val="es-MX"/>
              </w:rPr>
              <w:t>El contenido</w:t>
            </w:r>
            <w:r w:rsidR="00DB2787" w:rsidRPr="009427E3">
              <w:rPr>
                <w:rFonts w:ascii="Trebuchet MS" w:hAnsi="Trebuchet MS" w:cs="Arial"/>
                <w:lang w:val="es-MX"/>
              </w:rPr>
              <w:t xml:space="preserve"> de la presente p</w:t>
            </w:r>
            <w:r w:rsidRPr="009427E3">
              <w:rPr>
                <w:rFonts w:ascii="Trebuchet MS" w:hAnsi="Trebuchet MS" w:cs="Arial"/>
                <w:lang w:val="es-MX"/>
              </w:rPr>
              <w:t xml:space="preserve">olítica es para uso exclusivo de </w:t>
            </w:r>
            <w:r w:rsidR="00DB2787" w:rsidRPr="009427E3">
              <w:rPr>
                <w:rFonts w:ascii="Trebuchet MS" w:hAnsi="Trebuchet MS" w:cs="Arial"/>
                <w:lang w:val="es-MX"/>
              </w:rPr>
              <w:t xml:space="preserve">los centros de trabajo </w:t>
            </w:r>
            <w:r w:rsidR="00E8009A" w:rsidRPr="009427E3">
              <w:rPr>
                <w:rFonts w:ascii="Trebuchet MS" w:hAnsi="Trebuchet MS" w:cs="Arial"/>
                <w:lang w:val="es-MX"/>
              </w:rPr>
              <w:t xml:space="preserve">de </w:t>
            </w:r>
            <w:r w:rsidRPr="009427E3">
              <w:rPr>
                <w:rFonts w:ascii="Trebuchet MS" w:hAnsi="Trebuchet MS" w:cs="Arial"/>
                <w:lang w:val="es-MX"/>
              </w:rPr>
              <w:t xml:space="preserve">la </w:t>
            </w:r>
            <w:r w:rsidR="001737DA" w:rsidRPr="009427E3">
              <w:rPr>
                <w:rFonts w:ascii="Trebuchet MS" w:hAnsi="Trebuchet MS" w:cs="Arial"/>
                <w:lang w:val="es-MX"/>
              </w:rPr>
              <w:t>e</w:t>
            </w:r>
            <w:r w:rsidRPr="009427E3">
              <w:rPr>
                <w:rFonts w:ascii="Trebuchet MS" w:hAnsi="Trebuchet MS" w:cs="Arial"/>
                <w:lang w:val="es-MX"/>
              </w:rPr>
              <w:t>mpresa</w:t>
            </w:r>
            <w:r w:rsidR="00DF50FF" w:rsidRPr="009427E3">
              <w:rPr>
                <w:rFonts w:ascii="Trebuchet MS" w:hAnsi="Trebuchet MS" w:cs="Arial"/>
                <w:lang w:val="es-MX"/>
              </w:rPr>
              <w:t xml:space="preserve"> </w:t>
            </w:r>
            <w:r w:rsidR="007E12E5">
              <w:rPr>
                <w:rFonts w:ascii="Trebuchet MS" w:hAnsi="Trebuchet MS" w:cs="Arial"/>
                <w:b/>
                <w:bCs/>
              </w:rPr>
              <w:t>${sede}</w:t>
            </w:r>
            <w:r w:rsidR="00D55AFD">
              <w:rPr>
                <w:rFonts w:ascii="Trebuchet MS" w:hAnsi="Trebuchet MS" w:cs="Arial"/>
              </w:rPr>
              <w:t xml:space="preserve"> </w:t>
            </w:r>
            <w:r w:rsidRPr="009427E3">
              <w:rPr>
                <w:rFonts w:ascii="Trebuchet MS" w:hAnsi="Trebuchet MS" w:cs="Arial"/>
                <w:lang w:val="es-MX"/>
              </w:rPr>
              <w:t xml:space="preserve">durante </w:t>
            </w:r>
            <w:r w:rsidR="004F644B" w:rsidRPr="009427E3">
              <w:rPr>
                <w:rFonts w:ascii="Trebuchet MS" w:hAnsi="Trebuchet MS" w:cs="Arial"/>
                <w:lang w:val="es-MX"/>
              </w:rPr>
              <w:t>el tiempo que sea designado y</w:t>
            </w:r>
            <w:r w:rsidRPr="009427E3">
              <w:rPr>
                <w:rFonts w:ascii="Trebuchet MS" w:hAnsi="Trebuchet MS" w:cs="Arial"/>
                <w:lang w:val="es-MX"/>
              </w:rPr>
              <w:t xml:space="preserve"> publicada en los medios destinados para su difusión.</w:t>
            </w:r>
          </w:p>
          <w:p w14:paraId="79D50852" w14:textId="77777777" w:rsidR="00D510ED" w:rsidRPr="009427E3" w:rsidRDefault="00D510ED">
            <w:pPr>
              <w:pStyle w:val="Encabezado"/>
              <w:tabs>
                <w:tab w:val="clear" w:pos="4419"/>
                <w:tab w:val="clear" w:pos="8838"/>
              </w:tabs>
              <w:jc w:val="both"/>
              <w:rPr>
                <w:rFonts w:ascii="Trebuchet MS" w:hAnsi="Trebuchet MS" w:cs="Arial"/>
                <w:lang w:val="es-MX"/>
              </w:rPr>
            </w:pPr>
          </w:p>
          <w:p w14:paraId="7CAD1E0F" w14:textId="77777777" w:rsidR="00D510ED" w:rsidRPr="009427E3" w:rsidRDefault="00D510ED">
            <w:pPr>
              <w:pStyle w:val="Encabezado"/>
              <w:tabs>
                <w:tab w:val="clear" w:pos="4419"/>
                <w:tab w:val="clear" w:pos="8838"/>
              </w:tabs>
              <w:jc w:val="both"/>
              <w:rPr>
                <w:rFonts w:ascii="Trebuchet MS" w:hAnsi="Trebuchet MS" w:cs="Arial"/>
                <w:lang w:val="es-MX"/>
              </w:rPr>
            </w:pPr>
            <w:r w:rsidRPr="009427E3">
              <w:rPr>
                <w:rFonts w:ascii="Trebuchet MS" w:hAnsi="Trebuchet MS" w:cs="Arial"/>
                <w:lang w:val="es-MX"/>
              </w:rPr>
              <w:t>No está permitido darla a conocer a terceros fuera de la Empresa, copiarla o imprimirla.</w:t>
            </w:r>
          </w:p>
          <w:p w14:paraId="1867116C" w14:textId="77777777" w:rsidR="00E97A91" w:rsidRDefault="00E97A91">
            <w:pPr>
              <w:pStyle w:val="Encabezado"/>
              <w:tabs>
                <w:tab w:val="clear" w:pos="4419"/>
                <w:tab w:val="clear" w:pos="8838"/>
              </w:tabs>
              <w:jc w:val="both"/>
              <w:rPr>
                <w:rFonts w:ascii="Trebuchet MS" w:hAnsi="Trebuchet MS" w:cs="Arial"/>
                <w:lang w:val="es-MX"/>
              </w:rPr>
            </w:pPr>
          </w:p>
          <w:p w14:paraId="45142C55" w14:textId="77777777" w:rsidR="00E97A91" w:rsidRPr="009427E3" w:rsidRDefault="00E97A91">
            <w:pPr>
              <w:pStyle w:val="Encabezado"/>
              <w:tabs>
                <w:tab w:val="clear" w:pos="4419"/>
                <w:tab w:val="clear" w:pos="8838"/>
              </w:tabs>
              <w:jc w:val="both"/>
              <w:rPr>
                <w:rFonts w:ascii="Trebuchet MS" w:hAnsi="Trebuchet MS" w:cs="Arial"/>
                <w:lang w:val="es-MX"/>
              </w:rPr>
            </w:pPr>
          </w:p>
        </w:tc>
      </w:tr>
    </w:tbl>
    <w:p w14:paraId="360A4302" w14:textId="77777777" w:rsidR="003300CD" w:rsidRPr="003300CD" w:rsidRDefault="003300CD" w:rsidP="003300CD">
      <w:pPr>
        <w:rPr>
          <w:vanish/>
        </w:rPr>
      </w:pPr>
    </w:p>
    <w:tbl>
      <w:tblPr>
        <w:tblpPr w:leftFromText="141" w:rightFromText="141" w:vertAnchor="page" w:horzAnchor="margin" w:tblpXSpec="center" w:tblpY="10056"/>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828"/>
        <w:gridCol w:w="3260"/>
      </w:tblGrid>
      <w:tr w:rsidR="001737DA" w:rsidRPr="009427E3" w14:paraId="12112C06" w14:textId="77777777" w:rsidTr="009427E3">
        <w:tc>
          <w:tcPr>
            <w:tcW w:w="3510" w:type="dxa"/>
            <w:shd w:val="clear" w:color="auto" w:fill="002774"/>
          </w:tcPr>
          <w:p w14:paraId="42B9679D" w14:textId="77777777" w:rsidR="001737DA" w:rsidRPr="009427E3" w:rsidRDefault="001737DA" w:rsidP="001737DA">
            <w:pPr>
              <w:pStyle w:val="Encabezado"/>
              <w:tabs>
                <w:tab w:val="clear" w:pos="4419"/>
                <w:tab w:val="clear" w:pos="8838"/>
              </w:tabs>
              <w:jc w:val="center"/>
              <w:rPr>
                <w:rFonts w:ascii="Trebuchet MS" w:hAnsi="Trebuchet MS" w:cs="Arial"/>
                <w:b/>
                <w:color w:val="FFFFFF"/>
                <w:lang w:val="es-MX"/>
              </w:rPr>
            </w:pPr>
            <w:r w:rsidRPr="009427E3">
              <w:rPr>
                <w:rFonts w:ascii="Trebuchet MS" w:hAnsi="Trebuchet MS" w:cs="Arial"/>
                <w:b/>
                <w:color w:val="FFFFFF"/>
                <w:lang w:val="es-MX"/>
              </w:rPr>
              <w:t>Elaboró</w:t>
            </w:r>
          </w:p>
        </w:tc>
        <w:tc>
          <w:tcPr>
            <w:tcW w:w="3828" w:type="dxa"/>
            <w:shd w:val="clear" w:color="auto" w:fill="002774"/>
          </w:tcPr>
          <w:p w14:paraId="5DC8BB3D" w14:textId="77777777" w:rsidR="001737DA" w:rsidRPr="009427E3" w:rsidRDefault="001737DA" w:rsidP="001737DA">
            <w:pPr>
              <w:pStyle w:val="Encabezado"/>
              <w:tabs>
                <w:tab w:val="clear" w:pos="4419"/>
                <w:tab w:val="clear" w:pos="8838"/>
              </w:tabs>
              <w:jc w:val="center"/>
              <w:rPr>
                <w:rFonts w:ascii="Trebuchet MS" w:hAnsi="Trebuchet MS" w:cs="Arial"/>
                <w:b/>
                <w:color w:val="FFFFFF"/>
                <w:lang w:val="es-MX"/>
              </w:rPr>
            </w:pPr>
            <w:r w:rsidRPr="009427E3">
              <w:rPr>
                <w:rFonts w:ascii="Trebuchet MS" w:hAnsi="Trebuchet MS" w:cs="Arial"/>
                <w:b/>
                <w:color w:val="FFFFFF"/>
                <w:lang w:val="es-MX"/>
              </w:rPr>
              <w:t>Revisó</w:t>
            </w:r>
          </w:p>
        </w:tc>
        <w:tc>
          <w:tcPr>
            <w:tcW w:w="3260" w:type="dxa"/>
            <w:shd w:val="clear" w:color="auto" w:fill="002774"/>
          </w:tcPr>
          <w:p w14:paraId="78C3FEC1" w14:textId="77777777" w:rsidR="001737DA" w:rsidRPr="009427E3" w:rsidRDefault="001737DA" w:rsidP="001737DA">
            <w:pPr>
              <w:pStyle w:val="Encabezado"/>
              <w:tabs>
                <w:tab w:val="clear" w:pos="4419"/>
                <w:tab w:val="clear" w:pos="8838"/>
              </w:tabs>
              <w:jc w:val="center"/>
              <w:rPr>
                <w:rFonts w:ascii="Trebuchet MS" w:hAnsi="Trebuchet MS" w:cs="Arial"/>
                <w:b/>
                <w:color w:val="FFFFFF"/>
                <w:lang w:val="es-MX"/>
              </w:rPr>
            </w:pPr>
            <w:r w:rsidRPr="009427E3">
              <w:rPr>
                <w:rFonts w:ascii="Trebuchet MS" w:hAnsi="Trebuchet MS" w:cs="Arial"/>
                <w:b/>
                <w:color w:val="FFFFFF"/>
                <w:lang w:val="es-MX"/>
              </w:rPr>
              <w:t>Aprobó</w:t>
            </w:r>
          </w:p>
        </w:tc>
      </w:tr>
      <w:tr w:rsidR="001737DA" w:rsidRPr="009427E3" w14:paraId="49053F9B" w14:textId="77777777" w:rsidTr="001737DA">
        <w:tc>
          <w:tcPr>
            <w:tcW w:w="3510" w:type="dxa"/>
            <w:shd w:val="clear" w:color="auto" w:fill="auto"/>
          </w:tcPr>
          <w:p w14:paraId="37D2AA09" w14:textId="77777777" w:rsidR="001737DA" w:rsidRPr="009427E3" w:rsidRDefault="001737DA" w:rsidP="001737DA">
            <w:pPr>
              <w:pStyle w:val="Encabezado"/>
              <w:tabs>
                <w:tab w:val="clear" w:pos="4419"/>
                <w:tab w:val="clear" w:pos="8838"/>
              </w:tabs>
              <w:rPr>
                <w:rFonts w:ascii="Trebuchet MS" w:hAnsi="Trebuchet MS" w:cs="Arial"/>
                <w:lang w:val="es-MX"/>
              </w:rPr>
            </w:pPr>
          </w:p>
          <w:p w14:paraId="27D1FC87" w14:textId="77777777" w:rsidR="001737DA" w:rsidRPr="009427E3" w:rsidRDefault="001737DA" w:rsidP="001737DA">
            <w:pPr>
              <w:pStyle w:val="Encabezado"/>
              <w:tabs>
                <w:tab w:val="clear" w:pos="4419"/>
                <w:tab w:val="clear" w:pos="8838"/>
              </w:tabs>
              <w:rPr>
                <w:rFonts w:ascii="Trebuchet MS" w:hAnsi="Trebuchet MS" w:cs="Arial"/>
                <w:lang w:val="es-MX"/>
              </w:rPr>
            </w:pPr>
          </w:p>
          <w:p w14:paraId="3DD1980A" w14:textId="77777777" w:rsidR="001737DA" w:rsidRPr="009427E3" w:rsidRDefault="001737DA" w:rsidP="001737DA">
            <w:pPr>
              <w:pStyle w:val="Encabezado"/>
              <w:tabs>
                <w:tab w:val="clear" w:pos="4419"/>
                <w:tab w:val="clear" w:pos="8838"/>
              </w:tabs>
              <w:rPr>
                <w:rFonts w:ascii="Trebuchet MS" w:hAnsi="Trebuchet MS" w:cs="Arial"/>
                <w:lang w:val="es-MX"/>
              </w:rPr>
            </w:pPr>
          </w:p>
          <w:p w14:paraId="2CC29F09" w14:textId="77777777" w:rsidR="001737DA" w:rsidRPr="009427E3" w:rsidRDefault="001737DA" w:rsidP="001737DA">
            <w:pPr>
              <w:pStyle w:val="Encabezado"/>
              <w:tabs>
                <w:tab w:val="clear" w:pos="4419"/>
                <w:tab w:val="clear" w:pos="8838"/>
              </w:tabs>
              <w:rPr>
                <w:rFonts w:ascii="Trebuchet MS" w:hAnsi="Trebuchet MS" w:cs="Arial"/>
                <w:lang w:val="es-MX"/>
              </w:rPr>
            </w:pPr>
          </w:p>
          <w:p w14:paraId="415BE939" w14:textId="77777777" w:rsidR="001737DA" w:rsidRPr="009427E3" w:rsidRDefault="001737DA" w:rsidP="001737DA">
            <w:pPr>
              <w:pStyle w:val="Encabezado"/>
              <w:tabs>
                <w:tab w:val="clear" w:pos="4419"/>
                <w:tab w:val="clear" w:pos="8838"/>
              </w:tabs>
              <w:rPr>
                <w:rFonts w:ascii="Trebuchet MS" w:hAnsi="Trebuchet MS" w:cs="Arial"/>
                <w:lang w:val="es-MX"/>
              </w:rPr>
            </w:pPr>
          </w:p>
        </w:tc>
        <w:tc>
          <w:tcPr>
            <w:tcW w:w="3828" w:type="dxa"/>
            <w:shd w:val="clear" w:color="auto" w:fill="auto"/>
          </w:tcPr>
          <w:p w14:paraId="7E0EF816" w14:textId="77777777" w:rsidR="001737DA" w:rsidRPr="009427E3" w:rsidRDefault="001737DA" w:rsidP="001737DA">
            <w:pPr>
              <w:pStyle w:val="Encabezado"/>
              <w:tabs>
                <w:tab w:val="clear" w:pos="4419"/>
                <w:tab w:val="clear" w:pos="8838"/>
              </w:tabs>
              <w:rPr>
                <w:rFonts w:ascii="Trebuchet MS" w:hAnsi="Trebuchet MS" w:cs="Arial"/>
                <w:lang w:val="es-MX"/>
              </w:rPr>
            </w:pPr>
          </w:p>
          <w:p w14:paraId="1F504FAB" w14:textId="77777777" w:rsidR="001737DA" w:rsidRPr="009427E3" w:rsidRDefault="001737DA" w:rsidP="001737DA">
            <w:pPr>
              <w:pStyle w:val="Encabezado"/>
              <w:tabs>
                <w:tab w:val="clear" w:pos="4419"/>
                <w:tab w:val="clear" w:pos="8838"/>
              </w:tabs>
              <w:rPr>
                <w:rFonts w:ascii="Trebuchet MS" w:hAnsi="Trebuchet MS" w:cs="Arial"/>
                <w:lang w:val="es-MX"/>
              </w:rPr>
            </w:pPr>
          </w:p>
          <w:p w14:paraId="670D0758" w14:textId="77777777" w:rsidR="001737DA" w:rsidRPr="009427E3" w:rsidRDefault="001737DA" w:rsidP="001737DA">
            <w:pPr>
              <w:pStyle w:val="Encabezado"/>
              <w:tabs>
                <w:tab w:val="clear" w:pos="4419"/>
                <w:tab w:val="clear" w:pos="8838"/>
              </w:tabs>
              <w:rPr>
                <w:rFonts w:ascii="Trebuchet MS" w:hAnsi="Trebuchet MS" w:cs="Arial"/>
                <w:lang w:val="es-MX"/>
              </w:rPr>
            </w:pPr>
          </w:p>
          <w:p w14:paraId="79DFABF5" w14:textId="77777777" w:rsidR="001737DA" w:rsidRPr="009427E3" w:rsidRDefault="001737DA" w:rsidP="001737DA">
            <w:pPr>
              <w:pStyle w:val="Encabezado"/>
              <w:tabs>
                <w:tab w:val="clear" w:pos="4419"/>
                <w:tab w:val="clear" w:pos="8838"/>
              </w:tabs>
              <w:rPr>
                <w:rFonts w:ascii="Trebuchet MS" w:hAnsi="Trebuchet MS" w:cs="Arial"/>
                <w:lang w:val="es-MX"/>
              </w:rPr>
            </w:pPr>
          </w:p>
          <w:p w14:paraId="14D4D2EA" w14:textId="77777777" w:rsidR="001737DA" w:rsidRPr="009427E3" w:rsidRDefault="001737DA" w:rsidP="001737DA">
            <w:pPr>
              <w:pStyle w:val="Encabezado"/>
              <w:tabs>
                <w:tab w:val="clear" w:pos="4419"/>
                <w:tab w:val="clear" w:pos="8838"/>
              </w:tabs>
              <w:rPr>
                <w:rFonts w:ascii="Trebuchet MS" w:hAnsi="Trebuchet MS" w:cs="Arial"/>
                <w:lang w:val="es-MX"/>
              </w:rPr>
            </w:pPr>
          </w:p>
        </w:tc>
        <w:tc>
          <w:tcPr>
            <w:tcW w:w="3260" w:type="dxa"/>
            <w:shd w:val="clear" w:color="auto" w:fill="auto"/>
          </w:tcPr>
          <w:p w14:paraId="43AC06B1" w14:textId="77777777" w:rsidR="001737DA" w:rsidRPr="009427E3" w:rsidRDefault="001737DA" w:rsidP="001737DA">
            <w:pPr>
              <w:pStyle w:val="Encabezado"/>
              <w:tabs>
                <w:tab w:val="clear" w:pos="4419"/>
                <w:tab w:val="clear" w:pos="8838"/>
              </w:tabs>
              <w:rPr>
                <w:rFonts w:ascii="Trebuchet MS" w:hAnsi="Trebuchet MS" w:cs="Arial"/>
                <w:lang w:val="es-MX"/>
              </w:rPr>
            </w:pPr>
          </w:p>
          <w:p w14:paraId="39898A2B" w14:textId="77777777" w:rsidR="001737DA" w:rsidRPr="009427E3" w:rsidRDefault="001737DA" w:rsidP="001737DA">
            <w:pPr>
              <w:pStyle w:val="Encabezado"/>
              <w:tabs>
                <w:tab w:val="clear" w:pos="4419"/>
                <w:tab w:val="clear" w:pos="8838"/>
              </w:tabs>
              <w:rPr>
                <w:rFonts w:ascii="Trebuchet MS" w:hAnsi="Trebuchet MS" w:cs="Arial"/>
                <w:lang w:val="es-MX"/>
              </w:rPr>
            </w:pPr>
          </w:p>
          <w:p w14:paraId="6C86739A" w14:textId="77777777" w:rsidR="001737DA" w:rsidRPr="009427E3" w:rsidRDefault="001737DA" w:rsidP="001737DA">
            <w:pPr>
              <w:pStyle w:val="Encabezado"/>
              <w:tabs>
                <w:tab w:val="clear" w:pos="4419"/>
                <w:tab w:val="clear" w:pos="8838"/>
              </w:tabs>
              <w:rPr>
                <w:rFonts w:ascii="Trebuchet MS" w:hAnsi="Trebuchet MS" w:cs="Arial"/>
                <w:lang w:val="es-MX"/>
              </w:rPr>
            </w:pPr>
          </w:p>
          <w:p w14:paraId="7D0DCEEE" w14:textId="77777777" w:rsidR="001737DA" w:rsidRPr="009427E3" w:rsidRDefault="001737DA" w:rsidP="001737DA">
            <w:pPr>
              <w:pStyle w:val="Encabezado"/>
              <w:tabs>
                <w:tab w:val="clear" w:pos="4419"/>
                <w:tab w:val="clear" w:pos="8838"/>
              </w:tabs>
              <w:rPr>
                <w:rFonts w:ascii="Trebuchet MS" w:hAnsi="Trebuchet MS" w:cs="Arial"/>
                <w:lang w:val="es-MX"/>
              </w:rPr>
            </w:pPr>
          </w:p>
          <w:p w14:paraId="15C8878F" w14:textId="77777777" w:rsidR="001737DA" w:rsidRPr="009427E3" w:rsidRDefault="001737DA" w:rsidP="001737DA">
            <w:pPr>
              <w:pStyle w:val="Encabezado"/>
              <w:tabs>
                <w:tab w:val="clear" w:pos="4419"/>
                <w:tab w:val="clear" w:pos="8838"/>
              </w:tabs>
              <w:rPr>
                <w:rFonts w:ascii="Trebuchet MS" w:hAnsi="Trebuchet MS" w:cs="Arial"/>
                <w:lang w:val="es-MX"/>
              </w:rPr>
            </w:pPr>
          </w:p>
        </w:tc>
      </w:tr>
      <w:tr w:rsidR="003D72FB" w:rsidRPr="009427E3" w14:paraId="6F64CD25" w14:textId="77777777" w:rsidTr="00CA1B2B">
        <w:trPr>
          <w:trHeight w:val="567"/>
        </w:trPr>
        <w:tc>
          <w:tcPr>
            <w:tcW w:w="3510" w:type="dxa"/>
            <w:shd w:val="clear" w:color="auto" w:fill="auto"/>
            <w:vAlign w:val="center"/>
          </w:tcPr>
          <w:p w14:paraId="69660229" w14:textId="1B397CFE" w:rsidR="003D72FB" w:rsidRPr="008415D3" w:rsidRDefault="008415D3" w:rsidP="00B9634D">
            <w:pPr>
              <w:pStyle w:val="Encabezado"/>
              <w:tabs>
                <w:tab w:val="clear" w:pos="4419"/>
                <w:tab w:val="clear" w:pos="8838"/>
              </w:tabs>
              <w:rPr>
                <w:rFonts w:ascii="Trebuchet MS" w:hAnsi="Trebuchet MS" w:cs="Arial"/>
                <w:bCs/>
                <w:lang w:val="es-MX"/>
              </w:rPr>
            </w:pPr>
            <w:r>
              <w:rPr>
                <w:rFonts w:ascii="Trebuchet MS" w:hAnsi="Trebuchet MS" w:cs="Arial"/>
                <w:bCs/>
                <w:lang w:val="es-MX"/>
              </w:rPr>
              <w:t>${name}</w:t>
            </w:r>
          </w:p>
        </w:tc>
        <w:tc>
          <w:tcPr>
            <w:tcW w:w="3828" w:type="dxa"/>
            <w:shd w:val="clear" w:color="auto" w:fill="auto"/>
          </w:tcPr>
          <w:p w14:paraId="096DCB78" w14:textId="77777777" w:rsidR="003D72FB" w:rsidRPr="009427E3" w:rsidRDefault="003D72FB" w:rsidP="00B9634D">
            <w:pPr>
              <w:pStyle w:val="Encabezado"/>
              <w:tabs>
                <w:tab w:val="clear" w:pos="4419"/>
                <w:tab w:val="clear" w:pos="8838"/>
              </w:tabs>
              <w:rPr>
                <w:rFonts w:ascii="Trebuchet MS" w:hAnsi="Trebuchet MS" w:cs="Arial"/>
                <w:b/>
                <w:lang w:val="es-MX"/>
              </w:rPr>
            </w:pPr>
          </w:p>
        </w:tc>
        <w:tc>
          <w:tcPr>
            <w:tcW w:w="3260" w:type="dxa"/>
            <w:shd w:val="clear" w:color="auto" w:fill="auto"/>
          </w:tcPr>
          <w:p w14:paraId="542375A3" w14:textId="77777777" w:rsidR="003D72FB" w:rsidRPr="009427E3" w:rsidRDefault="003D72FB" w:rsidP="001737DA">
            <w:pPr>
              <w:pStyle w:val="Encabezado"/>
              <w:tabs>
                <w:tab w:val="clear" w:pos="4419"/>
                <w:tab w:val="clear" w:pos="8838"/>
              </w:tabs>
              <w:jc w:val="center"/>
              <w:rPr>
                <w:rFonts w:ascii="Trebuchet MS" w:hAnsi="Trebuchet MS" w:cs="Arial"/>
                <w:b/>
                <w:lang w:val="es-MX"/>
              </w:rPr>
            </w:pPr>
          </w:p>
        </w:tc>
      </w:tr>
    </w:tbl>
    <w:p w14:paraId="091F09F8" w14:textId="77777777" w:rsidR="004739B4" w:rsidRDefault="004739B4">
      <w:pPr>
        <w:pStyle w:val="Encabezado"/>
        <w:tabs>
          <w:tab w:val="clear" w:pos="4419"/>
          <w:tab w:val="clear" w:pos="8838"/>
        </w:tabs>
        <w:rPr>
          <w:rFonts w:ascii="Arial" w:hAnsi="Arial" w:cs="Arial"/>
          <w:lang w:val="es-MX"/>
        </w:rPr>
      </w:pPr>
    </w:p>
    <w:p w14:paraId="06CE1696" w14:textId="77777777" w:rsidR="009427E3" w:rsidRDefault="009427E3">
      <w:pPr>
        <w:pStyle w:val="Encabezado"/>
        <w:tabs>
          <w:tab w:val="clear" w:pos="4419"/>
          <w:tab w:val="clear" w:pos="8838"/>
        </w:tabs>
        <w:rPr>
          <w:rFonts w:ascii="Arial" w:hAnsi="Arial" w:cs="Arial"/>
          <w:lang w:val="es-MX"/>
        </w:rPr>
      </w:pPr>
    </w:p>
    <w:p w14:paraId="2B452168" w14:textId="77777777" w:rsidR="008322E0" w:rsidRDefault="008322E0">
      <w:pPr>
        <w:pStyle w:val="Encabezado"/>
        <w:tabs>
          <w:tab w:val="clear" w:pos="4419"/>
          <w:tab w:val="clear" w:pos="8838"/>
        </w:tabs>
        <w:rPr>
          <w:rFonts w:ascii="Arial" w:hAnsi="Arial" w:cs="Arial"/>
          <w:lang w:val="es-MX"/>
        </w:rPr>
      </w:pPr>
    </w:p>
    <w:p w14:paraId="161F4D01" w14:textId="77777777" w:rsidR="004739B4" w:rsidRDefault="004739B4">
      <w:pPr>
        <w:pStyle w:val="Encabezado"/>
        <w:tabs>
          <w:tab w:val="clear" w:pos="4419"/>
          <w:tab w:val="clear" w:pos="8838"/>
        </w:tabs>
        <w:rPr>
          <w:rFonts w:ascii="Arial" w:hAnsi="Arial" w:cs="Arial"/>
          <w:lang w:val="es-MX"/>
        </w:rPr>
      </w:pPr>
    </w:p>
    <w:p w14:paraId="49D9D802" w14:textId="77777777" w:rsidR="005E50A8" w:rsidRDefault="005E50A8">
      <w:pPr>
        <w:pStyle w:val="Encabezado"/>
        <w:tabs>
          <w:tab w:val="clear" w:pos="4419"/>
          <w:tab w:val="clear" w:pos="8838"/>
        </w:tabs>
        <w:rPr>
          <w:rFonts w:ascii="Arial" w:hAnsi="Arial" w:cs="Arial"/>
          <w:lang w:val="es-MX"/>
        </w:rPr>
      </w:pPr>
    </w:p>
    <w:p w14:paraId="4540AADB" w14:textId="77777777" w:rsidR="005E50A8" w:rsidRDefault="005E50A8">
      <w:pPr>
        <w:pStyle w:val="Encabezado"/>
        <w:tabs>
          <w:tab w:val="clear" w:pos="4419"/>
          <w:tab w:val="clear" w:pos="8838"/>
        </w:tabs>
        <w:rPr>
          <w:rFonts w:ascii="Arial" w:hAnsi="Arial" w:cs="Arial"/>
          <w:lang w:val="es-MX"/>
        </w:rPr>
      </w:pPr>
    </w:p>
    <w:p w14:paraId="5CE75D23" w14:textId="77777777" w:rsidR="005D290C" w:rsidRDefault="005D290C">
      <w:pPr>
        <w:pStyle w:val="Encabezado"/>
        <w:tabs>
          <w:tab w:val="clear" w:pos="4419"/>
          <w:tab w:val="clear" w:pos="8838"/>
        </w:tabs>
        <w:rPr>
          <w:rFonts w:ascii="Arial" w:hAnsi="Arial" w:cs="Arial"/>
          <w:lang w:val="es-MX"/>
        </w:rPr>
      </w:pPr>
    </w:p>
    <w:p w14:paraId="32ECEFCB" w14:textId="77777777" w:rsidR="005D290C" w:rsidRDefault="005D290C">
      <w:pPr>
        <w:pStyle w:val="Encabezado"/>
        <w:tabs>
          <w:tab w:val="clear" w:pos="4419"/>
          <w:tab w:val="clear" w:pos="8838"/>
        </w:tabs>
        <w:rPr>
          <w:rFonts w:ascii="Arial" w:hAnsi="Arial" w:cs="Arial"/>
          <w:lang w:val="es-MX"/>
        </w:rPr>
      </w:pPr>
    </w:p>
    <w:p w14:paraId="46B7FDB0" w14:textId="77777777" w:rsidR="005D290C" w:rsidRDefault="005D290C">
      <w:pPr>
        <w:pStyle w:val="Encabezado"/>
        <w:tabs>
          <w:tab w:val="clear" w:pos="4419"/>
          <w:tab w:val="clear" w:pos="8838"/>
        </w:tabs>
        <w:rPr>
          <w:rFonts w:ascii="Arial" w:hAnsi="Arial" w:cs="Arial"/>
          <w:lang w:val="es-MX"/>
        </w:rPr>
      </w:pPr>
    </w:p>
    <w:p w14:paraId="1B8C1298" w14:textId="77777777" w:rsidR="00B9634D" w:rsidRDefault="00B9634D">
      <w:pPr>
        <w:pStyle w:val="Encabezado"/>
        <w:tabs>
          <w:tab w:val="clear" w:pos="4419"/>
          <w:tab w:val="clear" w:pos="8838"/>
        </w:tabs>
        <w:rPr>
          <w:rFonts w:ascii="Arial" w:hAnsi="Arial" w:cs="Arial"/>
          <w:lang w:val="es-MX"/>
        </w:rPr>
      </w:pPr>
    </w:p>
    <w:p w14:paraId="2DE6AEE8" w14:textId="77777777" w:rsidR="007E12E5" w:rsidRDefault="007E12E5">
      <w:pPr>
        <w:pStyle w:val="Encabezado"/>
        <w:tabs>
          <w:tab w:val="clear" w:pos="4419"/>
          <w:tab w:val="clear" w:pos="8838"/>
        </w:tabs>
        <w:rPr>
          <w:rFonts w:ascii="Arial" w:hAnsi="Arial" w:cs="Arial"/>
          <w:lang w:val="es-MX"/>
        </w:rPr>
      </w:pPr>
    </w:p>
    <w:p w14:paraId="67B219E6" w14:textId="77777777" w:rsidR="00B9634D" w:rsidRDefault="00B9634D">
      <w:pPr>
        <w:pStyle w:val="Encabezado"/>
        <w:tabs>
          <w:tab w:val="clear" w:pos="4419"/>
          <w:tab w:val="clear" w:pos="8838"/>
        </w:tabs>
        <w:rPr>
          <w:rFonts w:ascii="Arial" w:hAnsi="Arial" w:cs="Arial"/>
          <w:lang w:val="es-MX"/>
        </w:rPr>
      </w:pPr>
    </w:p>
    <w:p w14:paraId="36986DBD" w14:textId="77777777" w:rsidR="009427E3" w:rsidRDefault="009427E3">
      <w:pPr>
        <w:pStyle w:val="Encabezado"/>
        <w:tabs>
          <w:tab w:val="clear" w:pos="4419"/>
          <w:tab w:val="clear" w:pos="8838"/>
        </w:tabs>
        <w:rPr>
          <w:rFonts w:ascii="Arial" w:hAnsi="Arial" w:cs="Arial"/>
          <w:lang w:val="es-MX"/>
        </w:rPr>
      </w:pPr>
    </w:p>
    <w:tbl>
      <w:tblPr>
        <w:tblW w:w="0" w:type="auto"/>
        <w:tblLook w:val="01E0" w:firstRow="1" w:lastRow="1" w:firstColumn="1" w:lastColumn="1" w:noHBand="0" w:noVBand="0"/>
      </w:tblPr>
      <w:tblGrid>
        <w:gridCol w:w="1560"/>
        <w:gridCol w:w="40"/>
        <w:gridCol w:w="476"/>
        <w:gridCol w:w="9"/>
        <w:gridCol w:w="6969"/>
      </w:tblGrid>
      <w:tr w:rsidR="005D290C" w:rsidRPr="009427E3" w14:paraId="5A739F6F" w14:textId="77777777" w:rsidTr="005D290C">
        <w:trPr>
          <w:trHeight w:val="320"/>
        </w:trPr>
        <w:tc>
          <w:tcPr>
            <w:tcW w:w="1600" w:type="dxa"/>
            <w:gridSpan w:val="2"/>
          </w:tcPr>
          <w:p w14:paraId="10B6B5B1" w14:textId="77777777" w:rsidR="005D290C" w:rsidRPr="009427E3" w:rsidRDefault="005D290C">
            <w:pPr>
              <w:rPr>
                <w:rFonts w:ascii="Trebuchet MS" w:hAnsi="Trebuchet MS" w:cs="Arial"/>
                <w:b/>
                <w:color w:val="002774"/>
                <w:lang w:val="es-MX"/>
              </w:rPr>
            </w:pPr>
            <w:r w:rsidRPr="009427E3">
              <w:rPr>
                <w:rFonts w:ascii="Trebuchet MS" w:hAnsi="Trebuchet MS" w:cs="Arial"/>
                <w:b/>
                <w:color w:val="002774"/>
                <w:lang w:val="es-MX"/>
              </w:rPr>
              <w:lastRenderedPageBreak/>
              <w:t>Contenido.</w:t>
            </w:r>
          </w:p>
        </w:tc>
        <w:tc>
          <w:tcPr>
            <w:tcW w:w="485" w:type="dxa"/>
            <w:gridSpan w:val="2"/>
          </w:tcPr>
          <w:p w14:paraId="4C650C76" w14:textId="77777777" w:rsidR="005D290C" w:rsidRPr="009427E3" w:rsidRDefault="005D290C" w:rsidP="005D290C">
            <w:pPr>
              <w:jc w:val="both"/>
              <w:rPr>
                <w:rFonts w:ascii="Trebuchet MS" w:hAnsi="Trebuchet MS" w:cs="Arial"/>
                <w:lang w:val="es-MX"/>
              </w:rPr>
            </w:pPr>
          </w:p>
        </w:tc>
        <w:tc>
          <w:tcPr>
            <w:tcW w:w="6969" w:type="dxa"/>
          </w:tcPr>
          <w:p w14:paraId="5B9BD771" w14:textId="77777777" w:rsidR="005D290C" w:rsidRPr="009427E3" w:rsidRDefault="005D290C">
            <w:pPr>
              <w:numPr>
                <w:ilvl w:val="0"/>
                <w:numId w:val="1"/>
              </w:numPr>
              <w:jc w:val="both"/>
              <w:rPr>
                <w:rFonts w:ascii="Trebuchet MS" w:hAnsi="Trebuchet MS" w:cs="Arial"/>
                <w:lang w:val="es-MX"/>
              </w:rPr>
            </w:pPr>
            <w:r w:rsidRPr="009427E3">
              <w:rPr>
                <w:rFonts w:ascii="Trebuchet MS" w:hAnsi="Trebuchet MS" w:cs="Arial"/>
                <w:lang w:val="es-MX"/>
              </w:rPr>
              <w:t>Objetivo.</w:t>
            </w:r>
          </w:p>
          <w:p w14:paraId="04A4FC52" w14:textId="77777777" w:rsidR="005D290C" w:rsidRPr="009427E3" w:rsidRDefault="005D290C">
            <w:pPr>
              <w:jc w:val="both"/>
              <w:rPr>
                <w:rFonts w:ascii="Trebuchet MS" w:hAnsi="Trebuchet MS" w:cs="Arial"/>
                <w:lang w:val="es-MX"/>
              </w:rPr>
            </w:pPr>
          </w:p>
          <w:p w14:paraId="48708957" w14:textId="77777777" w:rsidR="005D290C" w:rsidRPr="009427E3" w:rsidRDefault="005D290C">
            <w:pPr>
              <w:numPr>
                <w:ilvl w:val="0"/>
                <w:numId w:val="1"/>
              </w:numPr>
              <w:jc w:val="both"/>
              <w:rPr>
                <w:rFonts w:ascii="Trebuchet MS" w:hAnsi="Trebuchet MS" w:cs="Arial"/>
                <w:lang w:val="es-MX"/>
              </w:rPr>
            </w:pPr>
            <w:r w:rsidRPr="009427E3">
              <w:rPr>
                <w:rFonts w:ascii="Trebuchet MS" w:hAnsi="Trebuchet MS" w:cs="Arial"/>
                <w:lang w:val="es-MX"/>
              </w:rPr>
              <w:t>Aplicación.</w:t>
            </w:r>
          </w:p>
          <w:p w14:paraId="2051A73F" w14:textId="77777777" w:rsidR="005D290C" w:rsidRPr="009427E3" w:rsidRDefault="005D290C">
            <w:pPr>
              <w:jc w:val="both"/>
              <w:rPr>
                <w:rFonts w:ascii="Trebuchet MS" w:hAnsi="Trebuchet MS" w:cs="Arial"/>
                <w:lang w:val="es-MX"/>
              </w:rPr>
            </w:pPr>
          </w:p>
          <w:p w14:paraId="7789F127" w14:textId="77777777" w:rsidR="005D290C" w:rsidRPr="009427E3" w:rsidRDefault="005D290C" w:rsidP="009E70FC">
            <w:pPr>
              <w:numPr>
                <w:ilvl w:val="0"/>
                <w:numId w:val="1"/>
              </w:numPr>
              <w:jc w:val="both"/>
              <w:rPr>
                <w:rFonts w:ascii="Trebuchet MS" w:hAnsi="Trebuchet MS" w:cs="Arial"/>
                <w:lang w:val="es-MX"/>
              </w:rPr>
            </w:pPr>
            <w:r w:rsidRPr="009427E3">
              <w:rPr>
                <w:rFonts w:ascii="Trebuchet MS" w:hAnsi="Trebuchet MS" w:cs="Arial"/>
                <w:lang w:val="es-MX"/>
              </w:rPr>
              <w:t>Definiciones.</w:t>
            </w:r>
          </w:p>
          <w:p w14:paraId="01F55A23" w14:textId="77777777" w:rsidR="005D290C" w:rsidRPr="009427E3" w:rsidRDefault="005D290C" w:rsidP="00AD5360">
            <w:pPr>
              <w:jc w:val="both"/>
              <w:rPr>
                <w:rFonts w:ascii="Trebuchet MS" w:hAnsi="Trebuchet MS" w:cs="Arial"/>
                <w:lang w:val="es-MX"/>
              </w:rPr>
            </w:pPr>
          </w:p>
          <w:p w14:paraId="3C8F92A8" w14:textId="77777777" w:rsidR="005D290C" w:rsidRPr="009427E3" w:rsidRDefault="005D290C" w:rsidP="00312993">
            <w:pPr>
              <w:numPr>
                <w:ilvl w:val="0"/>
                <w:numId w:val="1"/>
              </w:numPr>
              <w:jc w:val="both"/>
              <w:rPr>
                <w:rFonts w:ascii="Trebuchet MS" w:hAnsi="Trebuchet MS" w:cs="Arial"/>
                <w:lang w:val="es-MX"/>
              </w:rPr>
            </w:pPr>
            <w:r w:rsidRPr="009427E3">
              <w:rPr>
                <w:rFonts w:ascii="Trebuchet MS" w:hAnsi="Trebuchet MS" w:cs="Arial"/>
                <w:lang w:val="es-MX"/>
              </w:rPr>
              <w:t xml:space="preserve">Política: </w:t>
            </w:r>
          </w:p>
          <w:p w14:paraId="6AFA1BBC" w14:textId="77777777" w:rsidR="005D290C" w:rsidRPr="009427E3" w:rsidRDefault="005D290C" w:rsidP="007D4EFE">
            <w:pPr>
              <w:numPr>
                <w:ilvl w:val="1"/>
                <w:numId w:val="1"/>
              </w:numPr>
              <w:jc w:val="both"/>
              <w:rPr>
                <w:rFonts w:ascii="Trebuchet MS" w:hAnsi="Trebuchet MS" w:cs="Arial"/>
                <w:lang w:val="es-MX"/>
              </w:rPr>
            </w:pPr>
            <w:r w:rsidRPr="009427E3">
              <w:rPr>
                <w:rFonts w:ascii="Trebuchet MS" w:hAnsi="Trebuchet MS" w:cs="Arial"/>
                <w:lang w:val="es-MX"/>
              </w:rPr>
              <w:t xml:space="preserve">Obligaciones </w:t>
            </w:r>
            <w:r w:rsidR="005E50A8">
              <w:rPr>
                <w:rFonts w:ascii="Trebuchet MS" w:hAnsi="Trebuchet MS" w:cs="Arial"/>
                <w:lang w:val="es-MX"/>
              </w:rPr>
              <w:t>de la empresa</w:t>
            </w:r>
          </w:p>
          <w:p w14:paraId="1806F0F0" w14:textId="77777777" w:rsidR="005D290C" w:rsidRPr="009427E3" w:rsidRDefault="005D290C" w:rsidP="00A9037C">
            <w:pPr>
              <w:numPr>
                <w:ilvl w:val="1"/>
                <w:numId w:val="1"/>
              </w:numPr>
              <w:jc w:val="both"/>
              <w:rPr>
                <w:rFonts w:ascii="Trebuchet MS" w:hAnsi="Trebuchet MS" w:cs="Arial"/>
                <w:lang w:val="es-MX"/>
              </w:rPr>
            </w:pPr>
            <w:r w:rsidRPr="009427E3">
              <w:rPr>
                <w:rFonts w:ascii="Trebuchet MS" w:hAnsi="Trebuchet MS" w:cs="Arial"/>
                <w:lang w:val="es-MX"/>
              </w:rPr>
              <w:t xml:space="preserve">Obligaciones del </w:t>
            </w:r>
            <w:r w:rsidR="005E50A8">
              <w:rPr>
                <w:rFonts w:ascii="Trebuchet MS" w:hAnsi="Trebuchet MS" w:cs="Arial"/>
                <w:lang w:val="es-MX"/>
              </w:rPr>
              <w:t>c</w:t>
            </w:r>
            <w:r w:rsidRPr="009427E3">
              <w:rPr>
                <w:rFonts w:ascii="Trebuchet MS" w:hAnsi="Trebuchet MS" w:cs="Arial"/>
                <w:lang w:val="es-MX"/>
              </w:rPr>
              <w:t xml:space="preserve">omité de </w:t>
            </w:r>
            <w:r w:rsidR="005E50A8">
              <w:rPr>
                <w:rFonts w:ascii="Trebuchet MS" w:hAnsi="Trebuchet MS" w:cs="Arial"/>
                <w:lang w:val="es-MX"/>
              </w:rPr>
              <w:t>cumplimiento</w:t>
            </w:r>
            <w:r w:rsidRPr="009427E3">
              <w:rPr>
                <w:rFonts w:ascii="Trebuchet MS" w:hAnsi="Trebuchet MS" w:cs="Arial"/>
                <w:lang w:val="es-MX"/>
              </w:rPr>
              <w:t>.</w:t>
            </w:r>
          </w:p>
          <w:p w14:paraId="5D55E18E" w14:textId="77777777" w:rsidR="005D290C" w:rsidRPr="009427E3" w:rsidRDefault="005D290C" w:rsidP="00170A3E">
            <w:pPr>
              <w:numPr>
                <w:ilvl w:val="1"/>
                <w:numId w:val="1"/>
              </w:numPr>
              <w:jc w:val="both"/>
              <w:rPr>
                <w:rFonts w:ascii="Trebuchet MS" w:hAnsi="Trebuchet MS" w:cs="Arial"/>
                <w:lang w:val="es-MX"/>
              </w:rPr>
            </w:pPr>
            <w:r w:rsidRPr="009427E3">
              <w:rPr>
                <w:rFonts w:ascii="Trebuchet MS" w:hAnsi="Trebuchet MS" w:cs="Arial"/>
                <w:lang w:val="es-MX"/>
              </w:rPr>
              <w:t xml:space="preserve">Obligaciones </w:t>
            </w:r>
            <w:r w:rsidR="005E50A8" w:rsidRPr="009427E3">
              <w:rPr>
                <w:rFonts w:ascii="Trebuchet MS" w:hAnsi="Trebuchet MS" w:cs="Arial"/>
                <w:lang w:val="es-MX"/>
              </w:rPr>
              <w:t>de</w:t>
            </w:r>
            <w:r w:rsidR="005E50A8">
              <w:rPr>
                <w:rFonts w:ascii="Trebuchet MS" w:hAnsi="Trebuchet MS" w:cs="Arial"/>
                <w:lang w:val="es-MX"/>
              </w:rPr>
              <w:t xml:space="preserve"> las y los líderes de área.</w:t>
            </w:r>
          </w:p>
          <w:p w14:paraId="42BAF188" w14:textId="77777777" w:rsidR="005D290C" w:rsidRPr="009427E3" w:rsidRDefault="005D290C" w:rsidP="00170A3E">
            <w:pPr>
              <w:numPr>
                <w:ilvl w:val="1"/>
                <w:numId w:val="1"/>
              </w:numPr>
              <w:jc w:val="both"/>
              <w:rPr>
                <w:rFonts w:ascii="Trebuchet MS" w:hAnsi="Trebuchet MS" w:cs="Arial"/>
                <w:lang w:val="es-MX"/>
              </w:rPr>
            </w:pPr>
            <w:r w:rsidRPr="009427E3">
              <w:rPr>
                <w:rFonts w:ascii="Trebuchet MS" w:hAnsi="Trebuchet MS" w:cs="Arial"/>
                <w:lang w:val="es-MX"/>
              </w:rPr>
              <w:t>Obligaciones de las y los colaboradores.</w:t>
            </w:r>
          </w:p>
          <w:p w14:paraId="18D0CC4B" w14:textId="77777777" w:rsidR="005D290C" w:rsidRPr="009427E3" w:rsidRDefault="005D290C" w:rsidP="00AD5360">
            <w:pPr>
              <w:ind w:left="792"/>
              <w:jc w:val="both"/>
              <w:rPr>
                <w:rFonts w:ascii="Trebuchet MS" w:hAnsi="Trebuchet MS" w:cs="Arial"/>
                <w:lang w:val="es-MX"/>
              </w:rPr>
            </w:pPr>
          </w:p>
          <w:p w14:paraId="1D3A2394" w14:textId="77777777" w:rsidR="005D290C" w:rsidRPr="009427E3" w:rsidRDefault="005D290C" w:rsidP="00AD5360">
            <w:pPr>
              <w:numPr>
                <w:ilvl w:val="0"/>
                <w:numId w:val="1"/>
              </w:numPr>
              <w:jc w:val="both"/>
              <w:rPr>
                <w:rFonts w:ascii="Trebuchet MS" w:hAnsi="Trebuchet MS" w:cs="Arial"/>
                <w:lang w:val="es-MX"/>
              </w:rPr>
            </w:pPr>
            <w:r w:rsidRPr="009427E3">
              <w:rPr>
                <w:rFonts w:ascii="Trebuchet MS" w:hAnsi="Trebuchet MS" w:cs="Arial"/>
                <w:lang w:val="es-MX"/>
              </w:rPr>
              <w:t>Anexo A.</w:t>
            </w:r>
          </w:p>
        </w:tc>
      </w:tr>
      <w:tr w:rsidR="005D290C" w:rsidRPr="009427E3" w14:paraId="26E2A598" w14:textId="77777777" w:rsidTr="005D290C">
        <w:tc>
          <w:tcPr>
            <w:tcW w:w="1560" w:type="dxa"/>
          </w:tcPr>
          <w:p w14:paraId="20B847C8" w14:textId="77777777" w:rsidR="005D290C" w:rsidRPr="005D290C" w:rsidRDefault="005D290C">
            <w:pPr>
              <w:rPr>
                <w:rFonts w:ascii="Trebuchet MS" w:hAnsi="Trebuchet MS" w:cs="Arial"/>
                <w:b/>
                <w:sz w:val="14"/>
                <w:szCs w:val="14"/>
                <w:lang w:val="es-MX"/>
              </w:rPr>
            </w:pPr>
          </w:p>
          <w:p w14:paraId="58A6910E" w14:textId="77777777" w:rsidR="005D290C" w:rsidRPr="009427E3" w:rsidRDefault="005D290C">
            <w:pPr>
              <w:rPr>
                <w:rFonts w:ascii="Trebuchet MS" w:hAnsi="Trebuchet MS" w:cs="Arial"/>
                <w:b/>
                <w:lang w:val="es-MX"/>
              </w:rPr>
            </w:pPr>
          </w:p>
          <w:p w14:paraId="0917B848" w14:textId="77777777" w:rsidR="005D290C" w:rsidRPr="009427E3" w:rsidRDefault="005D290C">
            <w:pPr>
              <w:rPr>
                <w:rFonts w:ascii="Trebuchet MS" w:hAnsi="Trebuchet MS" w:cs="Arial"/>
                <w:b/>
                <w:color w:val="002774"/>
                <w:lang w:val="es-MX"/>
              </w:rPr>
            </w:pPr>
            <w:r w:rsidRPr="009427E3">
              <w:rPr>
                <w:rFonts w:ascii="Trebuchet MS" w:hAnsi="Trebuchet MS" w:cs="Arial"/>
                <w:b/>
                <w:color w:val="002774"/>
                <w:lang w:val="es-MX"/>
              </w:rPr>
              <w:t xml:space="preserve">1. </w:t>
            </w:r>
          </w:p>
          <w:p w14:paraId="6E054EBC" w14:textId="77777777" w:rsidR="005D290C" w:rsidRPr="009427E3" w:rsidRDefault="005D290C">
            <w:pPr>
              <w:rPr>
                <w:rFonts w:ascii="Trebuchet MS" w:hAnsi="Trebuchet MS" w:cs="Arial"/>
                <w:b/>
                <w:lang w:val="es-MX"/>
              </w:rPr>
            </w:pPr>
            <w:r w:rsidRPr="009427E3">
              <w:rPr>
                <w:rFonts w:ascii="Trebuchet MS" w:hAnsi="Trebuchet MS" w:cs="Arial"/>
                <w:b/>
                <w:color w:val="002774"/>
                <w:lang w:val="es-MX"/>
              </w:rPr>
              <w:t>Objetivo</w:t>
            </w:r>
          </w:p>
        </w:tc>
        <w:tc>
          <w:tcPr>
            <w:tcW w:w="516" w:type="dxa"/>
            <w:gridSpan w:val="2"/>
          </w:tcPr>
          <w:p w14:paraId="5CAA856C" w14:textId="77777777" w:rsidR="005D290C" w:rsidRPr="009427E3" w:rsidRDefault="005D290C">
            <w:pPr>
              <w:jc w:val="both"/>
              <w:rPr>
                <w:rFonts w:ascii="Trebuchet MS" w:hAnsi="Trebuchet MS" w:cs="Arial"/>
              </w:rPr>
            </w:pPr>
          </w:p>
        </w:tc>
        <w:tc>
          <w:tcPr>
            <w:tcW w:w="6978" w:type="dxa"/>
            <w:gridSpan w:val="2"/>
          </w:tcPr>
          <w:p w14:paraId="14CD5548" w14:textId="77777777" w:rsidR="005D290C" w:rsidRPr="005D290C" w:rsidRDefault="005D290C">
            <w:pPr>
              <w:jc w:val="both"/>
              <w:rPr>
                <w:rFonts w:ascii="Trebuchet MS" w:hAnsi="Trebuchet MS" w:cs="Arial"/>
                <w:sz w:val="14"/>
                <w:szCs w:val="14"/>
              </w:rPr>
            </w:pPr>
          </w:p>
          <w:p w14:paraId="244D64DA" w14:textId="77777777" w:rsidR="005D290C" w:rsidRPr="009427E3" w:rsidRDefault="005D290C" w:rsidP="00DD4F76">
            <w:pPr>
              <w:jc w:val="both"/>
              <w:rPr>
                <w:rFonts w:ascii="Trebuchet MS" w:hAnsi="Trebuchet MS" w:cs="Arial"/>
              </w:rPr>
            </w:pPr>
          </w:p>
          <w:p w14:paraId="4822D3CA" w14:textId="26D0ECA9" w:rsidR="005D290C" w:rsidRPr="009427E3" w:rsidRDefault="005D290C" w:rsidP="00DD4F76">
            <w:pPr>
              <w:jc w:val="both"/>
              <w:rPr>
                <w:rFonts w:ascii="Trebuchet MS" w:hAnsi="Trebuchet MS" w:cs="Arial"/>
              </w:rPr>
            </w:pPr>
            <w:r w:rsidRPr="009427E3">
              <w:rPr>
                <w:rFonts w:ascii="Trebuchet MS" w:hAnsi="Trebuchet MS" w:cs="Arial"/>
              </w:rPr>
              <w:t>En la empresa</w:t>
            </w:r>
            <w:r w:rsidR="007E12E5">
              <w:rPr>
                <w:rFonts w:ascii="Trebuchet MS" w:hAnsi="Trebuchet MS" w:cs="Arial"/>
              </w:rPr>
              <w:t xml:space="preserve"> ${sede}</w:t>
            </w:r>
            <w:r w:rsidR="00D55AFD">
              <w:rPr>
                <w:rFonts w:ascii="Trebuchet MS" w:hAnsi="Trebuchet MS" w:cs="Arial"/>
              </w:rPr>
              <w:t xml:space="preserve"> </w:t>
            </w:r>
            <w:r w:rsidRPr="009427E3">
              <w:rPr>
                <w:rFonts w:ascii="Trebuchet MS" w:hAnsi="Trebuchet MS" w:cs="Arial"/>
                <w:iCs/>
                <w:color w:val="000000"/>
              </w:rPr>
              <w:t xml:space="preserve">se establece </w:t>
            </w:r>
            <w:r w:rsidRPr="009427E3">
              <w:rPr>
                <w:rFonts w:ascii="Trebuchet MS" w:hAnsi="Trebuchet MS" w:cs="Arial"/>
              </w:rPr>
              <w:t xml:space="preserve">la presente política con el objeto de establecer por escrito, implementar, mantener y difundir la declaración de principios, compromisos y responsables para la prevención de los factores de riesgo psicosocial, la prevención de la violencia laboral, y la promoción de un entorno organizacional favorable. </w:t>
            </w:r>
          </w:p>
          <w:p w14:paraId="7B23C8FE" w14:textId="77777777" w:rsidR="005D290C" w:rsidRPr="009427E3" w:rsidRDefault="005D290C" w:rsidP="006D2EE2">
            <w:pPr>
              <w:jc w:val="both"/>
              <w:rPr>
                <w:rFonts w:ascii="Trebuchet MS" w:hAnsi="Trebuchet MS" w:cs="Arial"/>
                <w:sz w:val="14"/>
                <w:szCs w:val="14"/>
              </w:rPr>
            </w:pPr>
          </w:p>
        </w:tc>
      </w:tr>
      <w:tr w:rsidR="005D290C" w:rsidRPr="009427E3" w14:paraId="6654F0C3" w14:textId="77777777" w:rsidTr="005D290C">
        <w:tc>
          <w:tcPr>
            <w:tcW w:w="1560" w:type="dxa"/>
          </w:tcPr>
          <w:p w14:paraId="5FF792A8" w14:textId="77777777" w:rsidR="005D290C" w:rsidRPr="005D290C" w:rsidRDefault="005D290C">
            <w:pPr>
              <w:rPr>
                <w:rFonts w:ascii="Trebuchet MS" w:hAnsi="Trebuchet MS" w:cs="Arial"/>
                <w:b/>
                <w:sz w:val="12"/>
                <w:szCs w:val="12"/>
                <w:lang w:val="es-MX"/>
              </w:rPr>
            </w:pPr>
          </w:p>
          <w:p w14:paraId="37C21A16" w14:textId="77777777" w:rsidR="005D290C" w:rsidRPr="009427E3" w:rsidRDefault="005D290C">
            <w:pPr>
              <w:rPr>
                <w:rFonts w:ascii="Trebuchet MS" w:hAnsi="Trebuchet MS" w:cs="Arial"/>
                <w:b/>
                <w:color w:val="002774"/>
                <w:lang w:val="es-MX"/>
              </w:rPr>
            </w:pPr>
            <w:r w:rsidRPr="009427E3">
              <w:rPr>
                <w:rFonts w:ascii="Trebuchet MS" w:hAnsi="Trebuchet MS" w:cs="Arial"/>
                <w:b/>
                <w:color w:val="002774"/>
                <w:lang w:val="es-MX"/>
              </w:rPr>
              <w:t xml:space="preserve">2. </w:t>
            </w:r>
          </w:p>
          <w:p w14:paraId="2C6F9CC7" w14:textId="77777777" w:rsidR="005D290C" w:rsidRPr="009427E3" w:rsidRDefault="005D290C" w:rsidP="001B552D">
            <w:pPr>
              <w:rPr>
                <w:rFonts w:ascii="Trebuchet MS" w:hAnsi="Trebuchet MS" w:cs="Arial"/>
                <w:b/>
                <w:lang w:val="es-MX"/>
              </w:rPr>
            </w:pPr>
            <w:r w:rsidRPr="009427E3">
              <w:rPr>
                <w:rFonts w:ascii="Trebuchet MS" w:hAnsi="Trebuchet MS" w:cs="Arial"/>
                <w:b/>
                <w:color w:val="002774"/>
                <w:lang w:val="es-MX"/>
              </w:rPr>
              <w:t>Aplicación</w:t>
            </w:r>
          </w:p>
        </w:tc>
        <w:tc>
          <w:tcPr>
            <w:tcW w:w="516" w:type="dxa"/>
            <w:gridSpan w:val="2"/>
          </w:tcPr>
          <w:p w14:paraId="50DE4F84" w14:textId="77777777" w:rsidR="005D290C" w:rsidRPr="004B4786" w:rsidRDefault="005D290C">
            <w:pPr>
              <w:jc w:val="both"/>
              <w:rPr>
                <w:rFonts w:ascii="Trebuchet MS" w:hAnsi="Trebuchet MS" w:cs="Arial"/>
                <w:sz w:val="14"/>
                <w:szCs w:val="14"/>
                <w:lang w:val="es-MX"/>
              </w:rPr>
            </w:pPr>
          </w:p>
        </w:tc>
        <w:tc>
          <w:tcPr>
            <w:tcW w:w="6978" w:type="dxa"/>
            <w:gridSpan w:val="2"/>
          </w:tcPr>
          <w:p w14:paraId="7B9D50E4" w14:textId="77777777" w:rsidR="005D290C" w:rsidRPr="004B4786" w:rsidRDefault="005D290C">
            <w:pPr>
              <w:jc w:val="both"/>
              <w:rPr>
                <w:rFonts w:ascii="Trebuchet MS" w:hAnsi="Trebuchet MS" w:cs="Arial"/>
                <w:sz w:val="14"/>
                <w:szCs w:val="14"/>
                <w:lang w:val="es-MX"/>
              </w:rPr>
            </w:pPr>
          </w:p>
          <w:p w14:paraId="5D354824" w14:textId="7A404F2F" w:rsidR="005D290C" w:rsidRPr="009427E3" w:rsidRDefault="005D290C">
            <w:pPr>
              <w:jc w:val="both"/>
              <w:rPr>
                <w:rFonts w:ascii="Trebuchet MS" w:hAnsi="Trebuchet MS" w:cs="Arial"/>
                <w:lang w:val="es-MX"/>
              </w:rPr>
            </w:pPr>
            <w:r w:rsidRPr="009427E3">
              <w:rPr>
                <w:rFonts w:ascii="Trebuchet MS" w:hAnsi="Trebuchet MS" w:cs="Arial"/>
                <w:lang w:val="es-MX"/>
              </w:rPr>
              <w:t>La presente política es una guía conductual para fortalecer la cultura de la empresa, las condiciones de trabajo existentes e implementar acciones para la mejora continua en beneficio de la salud física, mental y emocional de las y los colaboradores de los centros de trabajo de</w:t>
            </w:r>
            <w:r w:rsidR="00C83598">
              <w:rPr>
                <w:rFonts w:ascii="Trebuchet MS" w:hAnsi="Trebuchet MS" w:cs="Arial"/>
                <w:lang w:val="es-MX"/>
              </w:rPr>
              <w:t xml:space="preserve"> </w:t>
            </w:r>
            <w:r w:rsidR="007E12E5">
              <w:rPr>
                <w:rFonts w:ascii="Trebuchet MS" w:hAnsi="Trebuchet MS" w:cs="Arial"/>
                <w:lang w:val="es-MX"/>
              </w:rPr>
              <w:t>$</w:t>
            </w:r>
            <w:r w:rsidR="00C83598">
              <w:rPr>
                <w:rFonts w:ascii="Trebuchet MS" w:hAnsi="Trebuchet MS" w:cs="Arial"/>
                <w:lang w:val="es-MX"/>
              </w:rPr>
              <w:t>{sede}</w:t>
            </w:r>
            <w:r w:rsidRPr="009427E3">
              <w:rPr>
                <w:rFonts w:ascii="Trebuchet MS" w:hAnsi="Trebuchet MS" w:cs="Arial"/>
                <w:lang w:val="es-MX"/>
              </w:rPr>
              <w:t>. Esta guía se encuentra alineada a las disposiciones contenidas en la NOM-035-STPS-2018 - FACTORES DE RIESGO PSICOSOCIAL EN EL TRABAJO – IDENTIFICACIÓN, ANÁLISIS Y PREVENCIÓN, publicada el 23 de octubre del 2018.</w:t>
            </w:r>
          </w:p>
          <w:p w14:paraId="601D7D18" w14:textId="77777777" w:rsidR="005D290C" w:rsidRPr="009427E3" w:rsidRDefault="005D290C">
            <w:pPr>
              <w:jc w:val="both"/>
              <w:rPr>
                <w:rFonts w:ascii="Trebuchet MS" w:hAnsi="Trebuchet MS" w:cs="Arial"/>
                <w:sz w:val="12"/>
                <w:szCs w:val="12"/>
                <w:lang w:val="es-MX"/>
              </w:rPr>
            </w:pPr>
          </w:p>
        </w:tc>
      </w:tr>
      <w:tr w:rsidR="005D290C" w:rsidRPr="009427E3" w14:paraId="451FFCD9" w14:textId="77777777" w:rsidTr="005D290C">
        <w:tc>
          <w:tcPr>
            <w:tcW w:w="1600" w:type="dxa"/>
            <w:gridSpan w:val="2"/>
          </w:tcPr>
          <w:p w14:paraId="63A54A05" w14:textId="77777777" w:rsidR="005D290C" w:rsidRPr="009427E3" w:rsidRDefault="005D290C">
            <w:pPr>
              <w:rPr>
                <w:rFonts w:ascii="Trebuchet MS" w:hAnsi="Trebuchet MS" w:cs="Arial"/>
                <w:b/>
                <w:color w:val="002774"/>
                <w:lang w:val="es-MX"/>
              </w:rPr>
            </w:pPr>
          </w:p>
          <w:p w14:paraId="57159235" w14:textId="77777777" w:rsidR="005D290C" w:rsidRPr="009427E3" w:rsidRDefault="005D290C">
            <w:pPr>
              <w:rPr>
                <w:rFonts w:ascii="Trebuchet MS" w:hAnsi="Trebuchet MS" w:cs="Arial"/>
                <w:b/>
                <w:color w:val="002774"/>
                <w:lang w:val="es-MX"/>
              </w:rPr>
            </w:pPr>
            <w:r w:rsidRPr="009427E3">
              <w:rPr>
                <w:rFonts w:ascii="Trebuchet MS" w:hAnsi="Trebuchet MS" w:cs="Arial"/>
                <w:b/>
                <w:color w:val="002774"/>
                <w:lang w:val="es-MX"/>
              </w:rPr>
              <w:t xml:space="preserve">3. </w:t>
            </w:r>
          </w:p>
          <w:p w14:paraId="7196E6C6" w14:textId="77777777" w:rsidR="005D290C" w:rsidRPr="004B4786" w:rsidRDefault="005D290C">
            <w:pPr>
              <w:rPr>
                <w:rFonts w:ascii="Trebuchet MS" w:hAnsi="Trebuchet MS" w:cs="Arial"/>
                <w:b/>
                <w:color w:val="002774"/>
                <w:lang w:val="es-MX"/>
              </w:rPr>
            </w:pPr>
            <w:r w:rsidRPr="009427E3">
              <w:rPr>
                <w:rFonts w:ascii="Trebuchet MS" w:hAnsi="Trebuchet MS" w:cs="Arial"/>
                <w:b/>
                <w:color w:val="002774"/>
                <w:lang w:val="es-MX"/>
              </w:rPr>
              <w:t>Definiciones</w:t>
            </w:r>
          </w:p>
          <w:p w14:paraId="45202CDF" w14:textId="77777777" w:rsidR="005D290C" w:rsidRDefault="005D290C">
            <w:pPr>
              <w:rPr>
                <w:rFonts w:ascii="Trebuchet MS" w:hAnsi="Trebuchet MS" w:cs="Arial"/>
                <w:b/>
                <w:lang w:val="es-MX"/>
              </w:rPr>
            </w:pPr>
          </w:p>
          <w:p w14:paraId="7E66330F" w14:textId="77777777" w:rsidR="005D290C" w:rsidRDefault="005D290C">
            <w:pPr>
              <w:rPr>
                <w:rFonts w:ascii="Trebuchet MS" w:hAnsi="Trebuchet MS" w:cs="Arial"/>
                <w:b/>
                <w:color w:val="C80000"/>
                <w:lang w:val="es-MX"/>
              </w:rPr>
            </w:pPr>
          </w:p>
          <w:p w14:paraId="31C1D4AA" w14:textId="77777777" w:rsidR="005D290C" w:rsidRPr="004B4786" w:rsidRDefault="005D290C">
            <w:pPr>
              <w:rPr>
                <w:rFonts w:ascii="Trebuchet MS" w:hAnsi="Trebuchet MS" w:cs="Arial"/>
                <w:b/>
                <w:color w:val="C80000"/>
                <w:sz w:val="12"/>
                <w:szCs w:val="12"/>
                <w:lang w:val="es-MX"/>
              </w:rPr>
            </w:pPr>
          </w:p>
          <w:p w14:paraId="74084E4E" w14:textId="77777777" w:rsidR="005D290C" w:rsidRPr="009427E3" w:rsidRDefault="005D290C">
            <w:pPr>
              <w:rPr>
                <w:rFonts w:ascii="Trebuchet MS" w:hAnsi="Trebuchet MS" w:cs="Arial"/>
                <w:b/>
                <w:color w:val="002774"/>
                <w:lang w:val="es-MX"/>
              </w:rPr>
            </w:pPr>
            <w:r w:rsidRPr="009427E3">
              <w:rPr>
                <w:rFonts w:ascii="Trebuchet MS" w:hAnsi="Trebuchet MS" w:cs="Arial"/>
                <w:b/>
                <w:color w:val="002774"/>
                <w:lang w:val="es-MX"/>
              </w:rPr>
              <w:t>4.</w:t>
            </w:r>
          </w:p>
          <w:p w14:paraId="7DB0EA49" w14:textId="77777777" w:rsidR="005D290C" w:rsidRPr="009427E3" w:rsidRDefault="005D290C">
            <w:pPr>
              <w:rPr>
                <w:rFonts w:ascii="Trebuchet MS" w:hAnsi="Trebuchet MS" w:cs="Arial"/>
                <w:b/>
                <w:color w:val="002774"/>
                <w:lang w:val="es-MX"/>
              </w:rPr>
            </w:pPr>
            <w:r w:rsidRPr="009427E3">
              <w:rPr>
                <w:rFonts w:ascii="Trebuchet MS" w:hAnsi="Trebuchet MS" w:cs="Arial"/>
                <w:b/>
                <w:color w:val="002774"/>
                <w:lang w:val="es-MX"/>
              </w:rPr>
              <w:t xml:space="preserve">Política   </w:t>
            </w:r>
          </w:p>
          <w:p w14:paraId="0718FEB7" w14:textId="77777777" w:rsidR="005D290C" w:rsidRPr="009427E3" w:rsidRDefault="005D290C">
            <w:pPr>
              <w:rPr>
                <w:rFonts w:ascii="Trebuchet MS" w:hAnsi="Trebuchet MS" w:cs="Arial"/>
                <w:b/>
                <w:lang w:val="es-MX"/>
              </w:rPr>
            </w:pPr>
          </w:p>
          <w:p w14:paraId="64F06042" w14:textId="77777777" w:rsidR="005D290C" w:rsidRPr="009427E3" w:rsidRDefault="005D290C">
            <w:pPr>
              <w:rPr>
                <w:rFonts w:ascii="Trebuchet MS" w:hAnsi="Trebuchet MS" w:cs="Arial"/>
                <w:b/>
                <w:lang w:val="es-MX"/>
              </w:rPr>
            </w:pPr>
          </w:p>
          <w:p w14:paraId="74A9C380" w14:textId="77777777" w:rsidR="005D290C" w:rsidRPr="009427E3" w:rsidRDefault="005D290C" w:rsidP="00A72C16">
            <w:pPr>
              <w:rPr>
                <w:rFonts w:ascii="Trebuchet MS" w:hAnsi="Trebuchet MS" w:cs="Arial"/>
                <w:b/>
                <w:lang w:val="es-MX"/>
              </w:rPr>
            </w:pPr>
          </w:p>
          <w:p w14:paraId="2FBE0B8C" w14:textId="77777777" w:rsidR="005D290C" w:rsidRDefault="005D290C" w:rsidP="00A72C16">
            <w:pPr>
              <w:rPr>
                <w:rFonts w:ascii="Trebuchet MS" w:hAnsi="Trebuchet MS" w:cs="Arial"/>
                <w:b/>
                <w:color w:val="4472C4"/>
                <w:lang w:val="es-MX"/>
              </w:rPr>
            </w:pPr>
          </w:p>
          <w:p w14:paraId="28CDD20D" w14:textId="77777777" w:rsidR="005D290C" w:rsidRPr="004B4786" w:rsidRDefault="005D290C" w:rsidP="00A72C16">
            <w:pPr>
              <w:rPr>
                <w:rFonts w:ascii="Trebuchet MS" w:hAnsi="Trebuchet MS" w:cs="Arial"/>
                <w:b/>
                <w:color w:val="4472C4"/>
                <w:sz w:val="14"/>
                <w:szCs w:val="14"/>
                <w:lang w:val="es-MX"/>
              </w:rPr>
            </w:pPr>
          </w:p>
          <w:p w14:paraId="7B000E8B" w14:textId="77777777" w:rsidR="005E50A8" w:rsidRDefault="005E50A8" w:rsidP="001737DA">
            <w:pPr>
              <w:jc w:val="right"/>
              <w:rPr>
                <w:rFonts w:ascii="Trebuchet MS" w:hAnsi="Trebuchet MS" w:cs="Arial"/>
                <w:b/>
                <w:color w:val="002774"/>
                <w:lang w:val="es-MX"/>
              </w:rPr>
            </w:pPr>
          </w:p>
          <w:p w14:paraId="4C3AD1D2" w14:textId="77777777" w:rsidR="005D290C" w:rsidRPr="009427E3" w:rsidRDefault="005D290C" w:rsidP="001737DA">
            <w:pPr>
              <w:jc w:val="right"/>
              <w:rPr>
                <w:rFonts w:ascii="Trebuchet MS" w:hAnsi="Trebuchet MS" w:cs="Arial"/>
                <w:b/>
                <w:color w:val="002774"/>
                <w:lang w:val="es-MX"/>
              </w:rPr>
            </w:pPr>
            <w:r w:rsidRPr="009427E3">
              <w:rPr>
                <w:rFonts w:ascii="Trebuchet MS" w:hAnsi="Trebuchet MS" w:cs="Arial"/>
                <w:b/>
                <w:color w:val="002774"/>
                <w:lang w:val="es-MX"/>
              </w:rPr>
              <w:t xml:space="preserve">4.1.   </w:t>
            </w:r>
          </w:p>
          <w:p w14:paraId="079051B7" w14:textId="77777777" w:rsidR="005D290C" w:rsidRPr="009427E3" w:rsidRDefault="005D290C">
            <w:pPr>
              <w:rPr>
                <w:rFonts w:ascii="Trebuchet MS" w:hAnsi="Trebuchet MS" w:cs="Arial"/>
                <w:b/>
                <w:lang w:val="es-MX"/>
              </w:rPr>
            </w:pPr>
          </w:p>
          <w:p w14:paraId="469B8696" w14:textId="77777777" w:rsidR="005D290C" w:rsidRPr="009427E3" w:rsidRDefault="005D290C">
            <w:pPr>
              <w:rPr>
                <w:rFonts w:ascii="Trebuchet MS" w:hAnsi="Trebuchet MS" w:cs="Arial"/>
                <w:b/>
                <w:lang w:val="es-MX"/>
              </w:rPr>
            </w:pPr>
          </w:p>
        </w:tc>
        <w:tc>
          <w:tcPr>
            <w:tcW w:w="485" w:type="dxa"/>
            <w:gridSpan w:val="2"/>
          </w:tcPr>
          <w:p w14:paraId="57870FAB" w14:textId="77777777" w:rsidR="005D290C" w:rsidRPr="009427E3" w:rsidRDefault="005D290C" w:rsidP="00170A3E">
            <w:pPr>
              <w:pStyle w:val="Encabezado"/>
              <w:tabs>
                <w:tab w:val="clear" w:pos="4419"/>
                <w:tab w:val="clear" w:pos="8838"/>
              </w:tabs>
              <w:jc w:val="both"/>
              <w:rPr>
                <w:rFonts w:ascii="Trebuchet MS" w:hAnsi="Trebuchet MS" w:cs="Arial"/>
                <w:lang w:val="es-MX"/>
              </w:rPr>
            </w:pPr>
          </w:p>
        </w:tc>
        <w:tc>
          <w:tcPr>
            <w:tcW w:w="6969" w:type="dxa"/>
          </w:tcPr>
          <w:p w14:paraId="7370F187" w14:textId="77777777" w:rsidR="005D290C" w:rsidRPr="009427E3" w:rsidRDefault="005D290C" w:rsidP="00170A3E">
            <w:pPr>
              <w:pStyle w:val="Encabezado"/>
              <w:tabs>
                <w:tab w:val="clear" w:pos="4419"/>
                <w:tab w:val="clear" w:pos="8838"/>
              </w:tabs>
              <w:jc w:val="both"/>
              <w:rPr>
                <w:rFonts w:ascii="Trebuchet MS" w:hAnsi="Trebuchet MS" w:cs="Arial"/>
                <w:lang w:val="es-MX"/>
              </w:rPr>
            </w:pPr>
          </w:p>
          <w:p w14:paraId="4EEEC326" w14:textId="2B81B77E" w:rsidR="005D290C" w:rsidRDefault="007E12E5" w:rsidP="004B4786">
            <w:pPr>
              <w:pStyle w:val="Encabezado"/>
              <w:tabs>
                <w:tab w:val="clear" w:pos="4419"/>
                <w:tab w:val="clear" w:pos="8838"/>
              </w:tabs>
              <w:jc w:val="both"/>
              <w:rPr>
                <w:rFonts w:ascii="Trebuchet MS" w:hAnsi="Trebuchet MS" w:cs="Arial"/>
                <w:iCs/>
                <w:color w:val="000000"/>
              </w:rPr>
            </w:pPr>
            <w:r>
              <w:rPr>
                <w:rFonts w:ascii="Trebuchet MS" w:hAnsi="Trebuchet MS" w:cs="Arial"/>
                <w:b/>
                <w:bCs/>
              </w:rPr>
              <w:t>$</w:t>
            </w:r>
            <w:r w:rsidR="00C83598">
              <w:rPr>
                <w:rFonts w:ascii="Trebuchet MS" w:hAnsi="Trebuchet MS" w:cs="Arial"/>
                <w:b/>
                <w:bCs/>
              </w:rPr>
              <w:t>{sede}</w:t>
            </w:r>
            <w:r w:rsidR="005D290C" w:rsidRPr="009427E3">
              <w:rPr>
                <w:rFonts w:ascii="Trebuchet MS" w:hAnsi="Trebuchet MS" w:cs="Arial"/>
                <w:lang w:val="es-MX"/>
              </w:rPr>
              <w:t>,</w:t>
            </w:r>
            <w:r w:rsidR="005D290C" w:rsidRPr="009427E3">
              <w:rPr>
                <w:rFonts w:ascii="Trebuchet MS" w:hAnsi="Trebuchet MS"/>
              </w:rPr>
              <w:t xml:space="preserve"> </w:t>
            </w:r>
            <w:r w:rsidR="005D290C" w:rsidRPr="009427E3">
              <w:rPr>
                <w:rFonts w:ascii="Trebuchet MS" w:hAnsi="Trebuchet MS" w:cs="Arial"/>
                <w:iCs/>
                <w:color w:val="000000"/>
              </w:rPr>
              <w:t>considera para efectos de esta política, las definiciones establecidas en la NOM- 035-STPS-2018 que se detallan en el anexo A del presente documento.</w:t>
            </w:r>
          </w:p>
          <w:p w14:paraId="38C1736E" w14:textId="77777777" w:rsidR="005D290C" w:rsidRDefault="005D290C" w:rsidP="00F75964">
            <w:pPr>
              <w:jc w:val="both"/>
              <w:rPr>
                <w:rFonts w:ascii="Trebuchet MS" w:hAnsi="Trebuchet MS" w:cs="Arial"/>
                <w:iCs/>
                <w:color w:val="000000"/>
              </w:rPr>
            </w:pPr>
          </w:p>
          <w:p w14:paraId="707608A4" w14:textId="77777777" w:rsidR="005D290C" w:rsidRPr="004B4786" w:rsidRDefault="005D290C" w:rsidP="00F75964">
            <w:pPr>
              <w:jc w:val="both"/>
              <w:rPr>
                <w:rFonts w:ascii="Trebuchet MS" w:hAnsi="Trebuchet MS" w:cs="Arial"/>
                <w:iCs/>
                <w:color w:val="000000"/>
                <w:sz w:val="12"/>
                <w:szCs w:val="12"/>
              </w:rPr>
            </w:pPr>
          </w:p>
          <w:p w14:paraId="7B3678EE" w14:textId="6F9FE641" w:rsidR="005D290C" w:rsidRDefault="007E12E5" w:rsidP="00F75964">
            <w:pPr>
              <w:jc w:val="both"/>
              <w:rPr>
                <w:rFonts w:ascii="Trebuchet MS" w:hAnsi="Trebuchet MS" w:cs="Arial"/>
                <w:iCs/>
                <w:color w:val="000000"/>
              </w:rPr>
            </w:pPr>
            <w:r>
              <w:rPr>
                <w:rFonts w:ascii="Trebuchet MS" w:hAnsi="Trebuchet MS" w:cs="Arial"/>
                <w:b/>
                <w:bCs/>
              </w:rPr>
              <w:t>$</w:t>
            </w:r>
            <w:r w:rsidR="00C83598">
              <w:rPr>
                <w:rFonts w:ascii="Trebuchet MS" w:hAnsi="Trebuchet MS" w:cs="Arial"/>
                <w:b/>
                <w:bCs/>
              </w:rPr>
              <w:t>{sede}</w:t>
            </w:r>
            <w:r w:rsidR="005D290C" w:rsidRPr="009427E3">
              <w:rPr>
                <w:rFonts w:ascii="Trebuchet MS" w:hAnsi="Trebuchet MS" w:cs="Arial"/>
                <w:lang w:val="es-MX"/>
              </w:rPr>
              <w:t xml:space="preserve"> </w:t>
            </w:r>
            <w:r w:rsidR="005D290C" w:rsidRPr="009427E3">
              <w:rPr>
                <w:rFonts w:ascii="Trebuchet MS" w:hAnsi="Trebuchet MS" w:cs="Arial"/>
                <w:iCs/>
                <w:color w:val="000000"/>
              </w:rPr>
              <w:t>desea incrementar la promoción de un entorno organizacional favorable, prevención de los factores psicosocial y la prevención de la violencia laboral a través del cumplimiento de las obligaciones para el cumplimiento de la NOM 035-STPS 2018.</w:t>
            </w:r>
          </w:p>
          <w:p w14:paraId="73CA3E51" w14:textId="77777777" w:rsidR="005E50A8" w:rsidRDefault="005E50A8" w:rsidP="00F75964">
            <w:pPr>
              <w:jc w:val="both"/>
              <w:rPr>
                <w:rFonts w:ascii="Trebuchet MS" w:hAnsi="Trebuchet MS" w:cs="Arial"/>
                <w:iCs/>
                <w:color w:val="000000"/>
              </w:rPr>
            </w:pPr>
          </w:p>
          <w:p w14:paraId="30C58D02" w14:textId="77777777" w:rsidR="005D290C" w:rsidRDefault="005D290C" w:rsidP="00F75964">
            <w:pPr>
              <w:jc w:val="both"/>
              <w:rPr>
                <w:rFonts w:ascii="Trebuchet MS" w:hAnsi="Trebuchet MS" w:cs="Arial"/>
                <w:b/>
                <w:iCs/>
                <w:color w:val="000000"/>
              </w:rPr>
            </w:pPr>
          </w:p>
          <w:p w14:paraId="25BF48A4" w14:textId="77777777" w:rsidR="005D290C" w:rsidRPr="004B4786" w:rsidRDefault="005D290C" w:rsidP="00F75964">
            <w:pPr>
              <w:jc w:val="both"/>
              <w:rPr>
                <w:rFonts w:ascii="Trebuchet MS" w:hAnsi="Trebuchet MS" w:cs="Arial"/>
                <w:b/>
                <w:iCs/>
                <w:color w:val="000000"/>
                <w:sz w:val="16"/>
                <w:szCs w:val="16"/>
              </w:rPr>
            </w:pPr>
          </w:p>
          <w:p w14:paraId="365276EC" w14:textId="34C241A4" w:rsidR="005D290C" w:rsidRPr="009427E3" w:rsidRDefault="008D46A5" w:rsidP="009B08F7">
            <w:pPr>
              <w:jc w:val="both"/>
              <w:rPr>
                <w:rFonts w:ascii="Trebuchet MS" w:hAnsi="Trebuchet MS" w:cs="Arial"/>
                <w:b/>
                <w:iCs/>
                <w:color w:val="002774"/>
              </w:rPr>
            </w:pPr>
            <w:r>
              <w:rPr>
                <w:rFonts w:ascii="Trebuchet MS" w:hAnsi="Trebuchet MS" w:cs="Arial"/>
                <w:b/>
                <w:iCs/>
                <w:color w:val="002774"/>
              </w:rPr>
              <w:t>${sede}</w:t>
            </w:r>
            <w:r w:rsidR="005D290C" w:rsidRPr="009427E3">
              <w:rPr>
                <w:rFonts w:ascii="Trebuchet MS" w:hAnsi="Trebuchet MS" w:cs="Arial"/>
                <w:b/>
                <w:iCs/>
                <w:color w:val="002774"/>
              </w:rPr>
              <w:t xml:space="preserve"> </w:t>
            </w:r>
            <w:r w:rsidR="005D290C" w:rsidRPr="005E50A8">
              <w:rPr>
                <w:rFonts w:ascii="Trebuchet MS" w:hAnsi="Trebuchet MS" w:cs="Arial"/>
                <w:bCs/>
                <w:iCs/>
                <w:color w:val="002774"/>
              </w:rPr>
              <w:t>tendrá la responsabilidad de:</w:t>
            </w:r>
          </w:p>
          <w:p w14:paraId="14A9102E" w14:textId="77777777" w:rsidR="005D290C" w:rsidRPr="009427E3" w:rsidRDefault="005D290C" w:rsidP="009B08F7">
            <w:pPr>
              <w:jc w:val="both"/>
              <w:rPr>
                <w:rFonts w:ascii="Trebuchet MS" w:hAnsi="Trebuchet MS" w:cs="Arial"/>
                <w:b/>
                <w:iCs/>
                <w:color w:val="000000"/>
              </w:rPr>
            </w:pPr>
          </w:p>
          <w:p w14:paraId="34DE8363" w14:textId="77777777" w:rsidR="005D290C" w:rsidRPr="009427E3" w:rsidRDefault="005D290C" w:rsidP="0065710D">
            <w:pPr>
              <w:numPr>
                <w:ilvl w:val="0"/>
                <w:numId w:val="39"/>
              </w:numPr>
              <w:jc w:val="both"/>
              <w:rPr>
                <w:rFonts w:ascii="Trebuchet MS" w:hAnsi="Trebuchet MS" w:cs="Arial"/>
                <w:iCs/>
                <w:color w:val="000000"/>
              </w:rPr>
            </w:pPr>
            <w:r w:rsidRPr="009427E3">
              <w:rPr>
                <w:rFonts w:ascii="Trebuchet MS" w:hAnsi="Trebuchet MS" w:cs="Arial"/>
                <w:iCs/>
                <w:color w:val="000000"/>
              </w:rPr>
              <w:t>Identificar a las y los colaboradores que fueron sujetos a acontecimientos traumático-severos durante o con motivo del trabajo y canalizarlos para su atención a la institución de seguridad social o privada.</w:t>
            </w:r>
          </w:p>
          <w:p w14:paraId="57633C2A" w14:textId="77777777" w:rsidR="005D290C" w:rsidRPr="004B4786" w:rsidRDefault="005D290C" w:rsidP="009D2A1B">
            <w:pPr>
              <w:ind w:left="720"/>
              <w:jc w:val="both"/>
              <w:rPr>
                <w:rFonts w:ascii="Trebuchet MS" w:hAnsi="Trebuchet MS" w:cs="Arial"/>
                <w:iCs/>
                <w:color w:val="000000"/>
                <w:sz w:val="22"/>
                <w:szCs w:val="22"/>
              </w:rPr>
            </w:pPr>
          </w:p>
          <w:p w14:paraId="1507F0E0" w14:textId="77777777" w:rsidR="005D290C" w:rsidRPr="009427E3" w:rsidRDefault="005D290C" w:rsidP="0065710D">
            <w:pPr>
              <w:numPr>
                <w:ilvl w:val="0"/>
                <w:numId w:val="39"/>
              </w:numPr>
              <w:jc w:val="both"/>
              <w:rPr>
                <w:rFonts w:ascii="Trebuchet MS" w:hAnsi="Trebuchet MS" w:cs="Arial"/>
                <w:iCs/>
                <w:color w:val="000000"/>
              </w:rPr>
            </w:pPr>
            <w:r w:rsidRPr="009427E3">
              <w:rPr>
                <w:rFonts w:ascii="Trebuchet MS" w:hAnsi="Trebuchet MS" w:cs="Arial"/>
                <w:iCs/>
                <w:color w:val="000000"/>
              </w:rPr>
              <w:t>Identificar y analizar los factores de riesgo psicosocial y evaluar el entorno organizacional.</w:t>
            </w:r>
          </w:p>
          <w:p w14:paraId="6CB07E24" w14:textId="77777777" w:rsidR="005D290C" w:rsidRPr="009427E3" w:rsidRDefault="005D290C" w:rsidP="009D2A1B">
            <w:pPr>
              <w:ind w:left="720"/>
              <w:jc w:val="both"/>
              <w:rPr>
                <w:rFonts w:ascii="Trebuchet MS" w:hAnsi="Trebuchet MS" w:cs="Arial"/>
                <w:iCs/>
                <w:color w:val="000000"/>
              </w:rPr>
            </w:pPr>
          </w:p>
          <w:p w14:paraId="49E410D5" w14:textId="77777777" w:rsidR="005D290C" w:rsidRPr="009427E3" w:rsidRDefault="005D290C" w:rsidP="009D2A1B">
            <w:pPr>
              <w:numPr>
                <w:ilvl w:val="0"/>
                <w:numId w:val="39"/>
              </w:numPr>
              <w:jc w:val="both"/>
              <w:rPr>
                <w:rFonts w:ascii="Trebuchet MS" w:hAnsi="Trebuchet MS" w:cs="Arial"/>
                <w:iCs/>
                <w:color w:val="000000"/>
              </w:rPr>
            </w:pPr>
            <w:r w:rsidRPr="009427E3">
              <w:rPr>
                <w:rFonts w:ascii="Trebuchet MS" w:hAnsi="Trebuchet MS" w:cs="Arial"/>
                <w:iCs/>
                <w:color w:val="000000"/>
              </w:rPr>
              <w:t>Establecer por escrito, implantar, mantener y difundir la presente política para la prevención de riesgos psicosociales y entorno organizacional favorable.</w:t>
            </w:r>
          </w:p>
          <w:p w14:paraId="4D6688A1" w14:textId="77777777" w:rsidR="005D290C" w:rsidRPr="009427E3" w:rsidRDefault="005D290C" w:rsidP="009D2A1B">
            <w:pPr>
              <w:jc w:val="both"/>
              <w:rPr>
                <w:rFonts w:ascii="Trebuchet MS" w:hAnsi="Trebuchet MS" w:cs="Arial"/>
                <w:iCs/>
                <w:color w:val="000000"/>
              </w:rPr>
            </w:pPr>
          </w:p>
          <w:p w14:paraId="71946CBD" w14:textId="77777777" w:rsidR="005D290C" w:rsidRPr="009427E3" w:rsidRDefault="005D290C" w:rsidP="0065710D">
            <w:pPr>
              <w:numPr>
                <w:ilvl w:val="0"/>
                <w:numId w:val="39"/>
              </w:numPr>
              <w:jc w:val="both"/>
              <w:rPr>
                <w:rFonts w:ascii="Trebuchet MS" w:hAnsi="Trebuchet MS" w:cs="Arial"/>
                <w:iCs/>
                <w:color w:val="000000"/>
              </w:rPr>
            </w:pPr>
            <w:r w:rsidRPr="009427E3">
              <w:rPr>
                <w:rFonts w:ascii="Trebuchet MS" w:hAnsi="Trebuchet MS" w:cs="Arial"/>
                <w:iCs/>
                <w:color w:val="000000"/>
              </w:rPr>
              <w:t xml:space="preserve">Capacitar y sensibilizar a los directivos, colaboradores y colaboradoras en la prevención de violencia laboral, prevención de factores de riesgo psicosocial y la promoción </w:t>
            </w:r>
            <w:r w:rsidR="005E50A8">
              <w:rPr>
                <w:rFonts w:ascii="Trebuchet MS" w:hAnsi="Trebuchet MS" w:cs="Arial"/>
                <w:iCs/>
                <w:color w:val="000000"/>
              </w:rPr>
              <w:t>del entorno organizacional favorable</w:t>
            </w:r>
            <w:r w:rsidRPr="009427E3">
              <w:rPr>
                <w:rFonts w:ascii="Trebuchet MS" w:hAnsi="Trebuchet MS" w:cs="Arial"/>
                <w:iCs/>
                <w:color w:val="000000"/>
              </w:rPr>
              <w:t>.</w:t>
            </w:r>
          </w:p>
          <w:p w14:paraId="661C9036" w14:textId="77777777" w:rsidR="005D290C" w:rsidRPr="009427E3" w:rsidRDefault="005D290C" w:rsidP="0065710D">
            <w:pPr>
              <w:ind w:left="720"/>
              <w:jc w:val="both"/>
              <w:rPr>
                <w:rFonts w:ascii="Trebuchet MS" w:hAnsi="Trebuchet MS" w:cs="Arial"/>
                <w:iCs/>
                <w:color w:val="000000"/>
              </w:rPr>
            </w:pPr>
          </w:p>
          <w:p w14:paraId="70D543B4" w14:textId="77777777" w:rsidR="005D290C" w:rsidRPr="009427E3" w:rsidRDefault="005D290C" w:rsidP="001737DA">
            <w:pPr>
              <w:pStyle w:val="Prrafodelista"/>
              <w:numPr>
                <w:ilvl w:val="0"/>
                <w:numId w:val="33"/>
              </w:numPr>
              <w:spacing w:after="200" w:line="276" w:lineRule="auto"/>
              <w:contextualSpacing/>
              <w:jc w:val="both"/>
              <w:rPr>
                <w:rFonts w:ascii="Trebuchet MS" w:hAnsi="Trebuchet MS" w:cs="Arial"/>
                <w:iCs/>
                <w:color w:val="000000"/>
              </w:rPr>
            </w:pPr>
            <w:r w:rsidRPr="009427E3">
              <w:rPr>
                <w:rFonts w:ascii="Trebuchet MS" w:hAnsi="Trebuchet MS" w:cs="Arial"/>
                <w:iCs/>
                <w:color w:val="000000"/>
              </w:rPr>
              <w:t>Realizar acciones que fomenten la equidad y el respeto de los derechos de las y los colaboradores para observar sus creencias, prácticas, condiciones de igualdad relacionadas con la raza, sexo, religión, etnia, edad o cualquier otra condición para evitar la discriminación y desigualdad laboral</w:t>
            </w:r>
            <w:r w:rsidR="00224921">
              <w:rPr>
                <w:rFonts w:ascii="Trebuchet MS" w:hAnsi="Trebuchet MS" w:cs="Arial"/>
                <w:iCs/>
                <w:color w:val="000000"/>
              </w:rPr>
              <w:t xml:space="preserve"> a través de </w:t>
            </w:r>
            <w:r w:rsidR="005E50A8" w:rsidRPr="008F06E6">
              <w:rPr>
                <w:rFonts w:ascii="Trebuchet MS" w:hAnsi="Trebuchet MS" w:cs="Arial"/>
                <w:b/>
                <w:bCs/>
                <w:iCs/>
                <w:color w:val="000000"/>
              </w:rPr>
              <w:t>(Nombre de</w:t>
            </w:r>
            <w:r w:rsidR="008F06E6">
              <w:rPr>
                <w:rFonts w:ascii="Trebuchet MS" w:hAnsi="Trebuchet MS" w:cs="Arial"/>
                <w:b/>
                <w:bCs/>
                <w:iCs/>
                <w:color w:val="000000"/>
              </w:rPr>
              <w:t>l</w:t>
            </w:r>
            <w:r w:rsidR="005E50A8" w:rsidRPr="008F06E6">
              <w:rPr>
                <w:rFonts w:ascii="Trebuchet MS" w:hAnsi="Trebuchet MS" w:cs="Arial"/>
                <w:b/>
                <w:bCs/>
                <w:iCs/>
                <w:color w:val="000000"/>
              </w:rPr>
              <w:t xml:space="preserve"> plan</w:t>
            </w:r>
            <w:r w:rsidR="008F06E6">
              <w:rPr>
                <w:rFonts w:ascii="Trebuchet MS" w:hAnsi="Trebuchet MS" w:cs="Arial"/>
                <w:b/>
                <w:bCs/>
                <w:iCs/>
                <w:color w:val="000000"/>
              </w:rPr>
              <w:t xml:space="preserve">, </w:t>
            </w:r>
            <w:r w:rsidR="005E50A8" w:rsidRPr="008F06E6">
              <w:rPr>
                <w:rFonts w:ascii="Trebuchet MS" w:hAnsi="Trebuchet MS" w:cs="Arial"/>
                <w:b/>
                <w:bCs/>
                <w:iCs/>
                <w:color w:val="000000"/>
              </w:rPr>
              <w:t xml:space="preserve">programa </w:t>
            </w:r>
            <w:r w:rsidR="008F06E6" w:rsidRPr="008F06E6">
              <w:rPr>
                <w:rFonts w:ascii="Trebuchet MS" w:hAnsi="Trebuchet MS" w:cs="Arial"/>
                <w:b/>
                <w:bCs/>
                <w:iCs/>
                <w:color w:val="000000"/>
              </w:rPr>
              <w:t>o lineamiento que da cumplimiento)</w:t>
            </w:r>
          </w:p>
          <w:p w14:paraId="4093334C" w14:textId="77777777" w:rsidR="00414ECE" w:rsidRPr="008F06E6" w:rsidRDefault="005D290C" w:rsidP="00414ECE">
            <w:pPr>
              <w:pStyle w:val="Prrafodelista"/>
              <w:numPr>
                <w:ilvl w:val="0"/>
                <w:numId w:val="33"/>
              </w:numPr>
              <w:spacing w:after="200" w:line="276" w:lineRule="auto"/>
              <w:contextualSpacing/>
              <w:jc w:val="both"/>
              <w:rPr>
                <w:rFonts w:ascii="Trebuchet MS" w:hAnsi="Trebuchet MS" w:cs="Arial"/>
                <w:iCs/>
                <w:color w:val="000000"/>
              </w:rPr>
            </w:pPr>
            <w:r w:rsidRPr="009427E3">
              <w:rPr>
                <w:rFonts w:ascii="Trebuchet MS" w:hAnsi="Trebuchet MS" w:cs="Arial"/>
                <w:iCs/>
                <w:color w:val="000000"/>
              </w:rPr>
              <w:t xml:space="preserve">Divulgar en forma eficaz las políticas y medidas de prevención; proporcionar mecanismos seguros y confidenciales para la recepción de quejas por prácticas opuestas al entorno organizacional favorable; comunicar un procedimiento para la atención justa, que incluya acciones encaminadas a la ayuda y prevención de violencia laboral que garantice la confidencialidad de los casos; no permitirán represalias por las denuncias realizadas y se identificarán de forma objetiva las reclamaciones carentes de fundamento, a través </w:t>
            </w:r>
            <w:r w:rsidR="008F06E6" w:rsidRPr="008F06E6">
              <w:rPr>
                <w:rFonts w:ascii="Trebuchet MS" w:hAnsi="Trebuchet MS" w:cs="Arial"/>
                <w:b/>
                <w:bCs/>
                <w:iCs/>
                <w:color w:val="000000"/>
              </w:rPr>
              <w:t>(Nombre de</w:t>
            </w:r>
            <w:r w:rsidR="008F06E6">
              <w:rPr>
                <w:rFonts w:ascii="Trebuchet MS" w:hAnsi="Trebuchet MS" w:cs="Arial"/>
                <w:b/>
                <w:bCs/>
                <w:iCs/>
                <w:color w:val="000000"/>
              </w:rPr>
              <w:t>l</w:t>
            </w:r>
            <w:r w:rsidR="008F06E6" w:rsidRPr="008F06E6">
              <w:rPr>
                <w:rFonts w:ascii="Trebuchet MS" w:hAnsi="Trebuchet MS" w:cs="Arial"/>
                <w:b/>
                <w:bCs/>
                <w:iCs/>
                <w:color w:val="000000"/>
              </w:rPr>
              <w:t xml:space="preserve"> plan</w:t>
            </w:r>
            <w:r w:rsidR="008F06E6">
              <w:rPr>
                <w:rFonts w:ascii="Trebuchet MS" w:hAnsi="Trebuchet MS" w:cs="Arial"/>
                <w:b/>
                <w:bCs/>
                <w:iCs/>
                <w:color w:val="000000"/>
              </w:rPr>
              <w:t xml:space="preserve">, </w:t>
            </w:r>
            <w:r w:rsidR="008F06E6" w:rsidRPr="008F06E6">
              <w:rPr>
                <w:rFonts w:ascii="Trebuchet MS" w:hAnsi="Trebuchet MS" w:cs="Arial"/>
                <w:b/>
                <w:bCs/>
                <w:iCs/>
                <w:color w:val="000000"/>
              </w:rPr>
              <w:t>programa o lineamiento que da cumplimiento)</w:t>
            </w:r>
          </w:p>
          <w:p w14:paraId="6A23BB74" w14:textId="77777777" w:rsidR="008F06E6" w:rsidRPr="00414ECE" w:rsidRDefault="008F06E6" w:rsidP="008F06E6">
            <w:pPr>
              <w:pStyle w:val="Prrafodelista"/>
              <w:spacing w:after="200" w:line="276" w:lineRule="auto"/>
              <w:contextualSpacing/>
              <w:jc w:val="both"/>
              <w:rPr>
                <w:rFonts w:ascii="Trebuchet MS" w:hAnsi="Trebuchet MS" w:cs="Arial"/>
                <w:iCs/>
                <w:color w:val="000000"/>
              </w:rPr>
            </w:pPr>
          </w:p>
          <w:p w14:paraId="77DB50F7" w14:textId="77777777" w:rsidR="005D290C" w:rsidRPr="009427E3" w:rsidRDefault="005D290C" w:rsidP="009B08F7">
            <w:pPr>
              <w:pStyle w:val="Prrafodelista"/>
              <w:numPr>
                <w:ilvl w:val="0"/>
                <w:numId w:val="33"/>
              </w:numPr>
              <w:spacing w:after="200" w:line="276" w:lineRule="auto"/>
              <w:contextualSpacing/>
              <w:jc w:val="both"/>
              <w:rPr>
                <w:rFonts w:ascii="Trebuchet MS" w:hAnsi="Trebuchet MS" w:cs="Arial"/>
                <w:iCs/>
                <w:color w:val="000000"/>
              </w:rPr>
            </w:pPr>
            <w:r w:rsidRPr="009427E3">
              <w:rPr>
                <w:rFonts w:ascii="Trebuchet MS" w:hAnsi="Trebuchet MS" w:cs="Arial"/>
                <w:iCs/>
                <w:color w:val="000000"/>
              </w:rPr>
              <w:lastRenderedPageBreak/>
              <w:t xml:space="preserve">Realizar acciones de sensibilización, identificar necesidades de capacitación y realizar programas de formación para el desempeño de las funciones, esto a través </w:t>
            </w:r>
            <w:r w:rsidR="008F06E6" w:rsidRPr="008F06E6">
              <w:rPr>
                <w:rFonts w:ascii="Trebuchet MS" w:hAnsi="Trebuchet MS" w:cs="Arial"/>
                <w:b/>
                <w:bCs/>
                <w:iCs/>
                <w:color w:val="000000"/>
              </w:rPr>
              <w:t>(Nombre de</w:t>
            </w:r>
            <w:r w:rsidR="008F06E6">
              <w:rPr>
                <w:rFonts w:ascii="Trebuchet MS" w:hAnsi="Trebuchet MS" w:cs="Arial"/>
                <w:b/>
                <w:bCs/>
                <w:iCs/>
                <w:color w:val="000000"/>
              </w:rPr>
              <w:t>l</w:t>
            </w:r>
            <w:r w:rsidR="008F06E6" w:rsidRPr="008F06E6">
              <w:rPr>
                <w:rFonts w:ascii="Trebuchet MS" w:hAnsi="Trebuchet MS" w:cs="Arial"/>
                <w:b/>
                <w:bCs/>
                <w:iCs/>
                <w:color w:val="000000"/>
              </w:rPr>
              <w:t xml:space="preserve"> plan</w:t>
            </w:r>
            <w:r w:rsidR="008F06E6">
              <w:rPr>
                <w:rFonts w:ascii="Trebuchet MS" w:hAnsi="Trebuchet MS" w:cs="Arial"/>
                <w:b/>
                <w:bCs/>
                <w:iCs/>
                <w:color w:val="000000"/>
              </w:rPr>
              <w:t xml:space="preserve">, </w:t>
            </w:r>
            <w:r w:rsidR="008F06E6" w:rsidRPr="008F06E6">
              <w:rPr>
                <w:rFonts w:ascii="Trebuchet MS" w:hAnsi="Trebuchet MS" w:cs="Arial"/>
                <w:b/>
                <w:bCs/>
                <w:iCs/>
                <w:color w:val="000000"/>
              </w:rPr>
              <w:t>programa o lineamiento que da cumplimiento)</w:t>
            </w:r>
          </w:p>
          <w:p w14:paraId="33BE0F4A" w14:textId="77777777" w:rsidR="005D290C" w:rsidRPr="009427E3" w:rsidRDefault="005D290C" w:rsidP="00170A3E">
            <w:pPr>
              <w:pStyle w:val="Prrafodelista"/>
              <w:numPr>
                <w:ilvl w:val="0"/>
                <w:numId w:val="33"/>
              </w:numPr>
              <w:spacing w:after="200" w:line="276" w:lineRule="auto"/>
              <w:contextualSpacing/>
              <w:jc w:val="both"/>
              <w:rPr>
                <w:rFonts w:ascii="Trebuchet MS" w:hAnsi="Trebuchet MS" w:cs="Arial"/>
                <w:iCs/>
                <w:color w:val="000000"/>
              </w:rPr>
            </w:pPr>
            <w:r w:rsidRPr="009427E3">
              <w:rPr>
                <w:rFonts w:ascii="Trebuchet MS" w:hAnsi="Trebuchet MS" w:cs="Arial"/>
                <w:iCs/>
                <w:color w:val="000000"/>
              </w:rPr>
              <w:t xml:space="preserve">Realizar acciones para la participación proactiva y comunicación, publicar anuncios, noticias y avisos de interés para las y los colaboradores, a través </w:t>
            </w:r>
            <w:r w:rsidR="008F06E6" w:rsidRPr="008F06E6">
              <w:rPr>
                <w:rFonts w:ascii="Trebuchet MS" w:hAnsi="Trebuchet MS" w:cs="Arial"/>
                <w:b/>
                <w:bCs/>
                <w:iCs/>
                <w:color w:val="000000"/>
              </w:rPr>
              <w:t>(Nombre de</w:t>
            </w:r>
            <w:r w:rsidR="008F06E6">
              <w:rPr>
                <w:rFonts w:ascii="Trebuchet MS" w:hAnsi="Trebuchet MS" w:cs="Arial"/>
                <w:b/>
                <w:bCs/>
                <w:iCs/>
                <w:color w:val="000000"/>
              </w:rPr>
              <w:t>l</w:t>
            </w:r>
            <w:r w:rsidR="008F06E6" w:rsidRPr="008F06E6">
              <w:rPr>
                <w:rFonts w:ascii="Trebuchet MS" w:hAnsi="Trebuchet MS" w:cs="Arial"/>
                <w:b/>
                <w:bCs/>
                <w:iCs/>
                <w:color w:val="000000"/>
              </w:rPr>
              <w:t xml:space="preserve"> plan</w:t>
            </w:r>
            <w:r w:rsidR="008F06E6">
              <w:rPr>
                <w:rFonts w:ascii="Trebuchet MS" w:hAnsi="Trebuchet MS" w:cs="Arial"/>
                <w:b/>
                <w:bCs/>
                <w:iCs/>
                <w:color w:val="000000"/>
              </w:rPr>
              <w:t xml:space="preserve">, </w:t>
            </w:r>
            <w:r w:rsidR="008F06E6" w:rsidRPr="008F06E6">
              <w:rPr>
                <w:rFonts w:ascii="Trebuchet MS" w:hAnsi="Trebuchet MS" w:cs="Arial"/>
                <w:b/>
                <w:bCs/>
                <w:iCs/>
                <w:color w:val="000000"/>
              </w:rPr>
              <w:t>programa o lineamiento que da cumplimiento)</w:t>
            </w:r>
          </w:p>
          <w:p w14:paraId="1D5D5197" w14:textId="77777777" w:rsidR="005D290C" w:rsidRPr="009427E3" w:rsidRDefault="005D290C" w:rsidP="00ED210E">
            <w:pPr>
              <w:pStyle w:val="Prrafodelista"/>
              <w:numPr>
                <w:ilvl w:val="0"/>
                <w:numId w:val="33"/>
              </w:numPr>
              <w:spacing w:after="200" w:line="276" w:lineRule="auto"/>
              <w:contextualSpacing/>
              <w:jc w:val="both"/>
              <w:rPr>
                <w:rFonts w:ascii="Trebuchet MS" w:hAnsi="Trebuchet MS" w:cs="Arial"/>
                <w:iCs/>
                <w:color w:val="000000"/>
              </w:rPr>
            </w:pPr>
            <w:r w:rsidRPr="009427E3">
              <w:rPr>
                <w:rFonts w:ascii="Trebuchet MS" w:hAnsi="Trebuchet MS" w:cs="Arial"/>
                <w:iCs/>
                <w:color w:val="000000"/>
              </w:rPr>
              <w:t>Contar con descripciones de puesto en función de la naturaleza especifica de la labor de corresponda y</w:t>
            </w:r>
            <w:r w:rsidRPr="009427E3">
              <w:rPr>
                <w:rFonts w:ascii="Trebuchet MS" w:hAnsi="Trebuchet MS"/>
              </w:rPr>
              <w:t xml:space="preserve"> </w:t>
            </w:r>
            <w:r w:rsidRPr="009427E3">
              <w:rPr>
                <w:rFonts w:ascii="Trebuchet MS" w:hAnsi="Trebuchet MS" w:cs="Arial"/>
                <w:iCs/>
                <w:color w:val="000000"/>
              </w:rPr>
              <w:t>una distribución adecuada de cargas de trabajo, con jornadas de trabajo conforme a la Ley Federal de Trabajo y el Reglamento Interior de Trabajo</w:t>
            </w:r>
            <w:r w:rsidR="00B9634D">
              <w:rPr>
                <w:rFonts w:ascii="Trebuchet MS" w:hAnsi="Trebuchet MS" w:cs="Arial"/>
                <w:iCs/>
                <w:color w:val="000000"/>
              </w:rPr>
              <w:t>.</w:t>
            </w:r>
          </w:p>
          <w:p w14:paraId="200FE12E" w14:textId="77777777" w:rsidR="005D290C" w:rsidRPr="009427E3" w:rsidRDefault="005D290C" w:rsidP="00240205">
            <w:pPr>
              <w:pStyle w:val="Prrafodelista"/>
              <w:numPr>
                <w:ilvl w:val="0"/>
                <w:numId w:val="33"/>
              </w:numPr>
              <w:spacing w:after="200" w:line="276" w:lineRule="auto"/>
              <w:contextualSpacing/>
              <w:jc w:val="both"/>
              <w:rPr>
                <w:rFonts w:ascii="Trebuchet MS" w:hAnsi="Trebuchet MS" w:cs="Arial"/>
                <w:iCs/>
                <w:color w:val="000000"/>
              </w:rPr>
            </w:pPr>
            <w:r w:rsidRPr="009427E3">
              <w:rPr>
                <w:rFonts w:ascii="Trebuchet MS" w:hAnsi="Trebuchet MS" w:cs="Arial"/>
                <w:iCs/>
                <w:color w:val="000000"/>
              </w:rPr>
              <w:t>Promover actividades para un entorno organizacional favorable</w:t>
            </w:r>
            <w:r w:rsidR="002815EE">
              <w:rPr>
                <w:rFonts w:ascii="Trebuchet MS" w:hAnsi="Trebuchet MS" w:cs="Arial"/>
                <w:iCs/>
                <w:color w:val="000000"/>
              </w:rPr>
              <w:t xml:space="preserve"> </w:t>
            </w:r>
            <w:r w:rsidRPr="009427E3">
              <w:rPr>
                <w:rFonts w:ascii="Trebuchet MS" w:hAnsi="Trebuchet MS" w:cs="Arial"/>
                <w:iCs/>
                <w:color w:val="000000"/>
              </w:rPr>
              <w:t>para la salud y bienestar de las y los colaboradores</w:t>
            </w:r>
            <w:r w:rsidR="002815EE">
              <w:rPr>
                <w:rFonts w:ascii="Trebuchet MS" w:hAnsi="Trebuchet MS" w:cs="Arial"/>
                <w:iCs/>
                <w:color w:val="000000"/>
              </w:rPr>
              <w:t xml:space="preserve"> a través </w:t>
            </w:r>
            <w:r w:rsidR="008F06E6" w:rsidRPr="008F06E6">
              <w:rPr>
                <w:rFonts w:ascii="Trebuchet MS" w:hAnsi="Trebuchet MS" w:cs="Arial"/>
                <w:b/>
                <w:bCs/>
                <w:iCs/>
                <w:color w:val="000000"/>
              </w:rPr>
              <w:t>(Nombre de</w:t>
            </w:r>
            <w:r w:rsidR="008F06E6">
              <w:rPr>
                <w:rFonts w:ascii="Trebuchet MS" w:hAnsi="Trebuchet MS" w:cs="Arial"/>
                <w:b/>
                <w:bCs/>
                <w:iCs/>
                <w:color w:val="000000"/>
              </w:rPr>
              <w:t>l</w:t>
            </w:r>
            <w:r w:rsidR="008F06E6" w:rsidRPr="008F06E6">
              <w:rPr>
                <w:rFonts w:ascii="Trebuchet MS" w:hAnsi="Trebuchet MS" w:cs="Arial"/>
                <w:b/>
                <w:bCs/>
                <w:iCs/>
                <w:color w:val="000000"/>
              </w:rPr>
              <w:t xml:space="preserve"> plan</w:t>
            </w:r>
            <w:r w:rsidR="008F06E6">
              <w:rPr>
                <w:rFonts w:ascii="Trebuchet MS" w:hAnsi="Trebuchet MS" w:cs="Arial"/>
                <w:b/>
                <w:bCs/>
                <w:iCs/>
                <w:color w:val="000000"/>
              </w:rPr>
              <w:t xml:space="preserve">, </w:t>
            </w:r>
            <w:r w:rsidR="008F06E6" w:rsidRPr="008F06E6">
              <w:rPr>
                <w:rFonts w:ascii="Trebuchet MS" w:hAnsi="Trebuchet MS" w:cs="Arial"/>
                <w:b/>
                <w:bCs/>
                <w:iCs/>
                <w:color w:val="000000"/>
              </w:rPr>
              <w:t>programa o lineamiento que da cumplimiento)</w:t>
            </w:r>
          </w:p>
          <w:p w14:paraId="1C3E5497" w14:textId="77777777" w:rsidR="005D290C" w:rsidRPr="000654B5" w:rsidRDefault="005D290C" w:rsidP="000654B5">
            <w:pPr>
              <w:pStyle w:val="Prrafodelista"/>
              <w:numPr>
                <w:ilvl w:val="0"/>
                <w:numId w:val="33"/>
              </w:numPr>
              <w:spacing w:after="200" w:line="276" w:lineRule="auto"/>
              <w:contextualSpacing/>
              <w:jc w:val="both"/>
              <w:rPr>
                <w:rFonts w:ascii="Trebuchet MS" w:hAnsi="Trebuchet MS" w:cs="Arial"/>
                <w:iCs/>
                <w:color w:val="000000"/>
              </w:rPr>
            </w:pPr>
            <w:r w:rsidRPr="009427E3">
              <w:rPr>
                <w:rFonts w:ascii="Trebuchet MS" w:hAnsi="Trebuchet MS" w:cs="Arial"/>
                <w:iCs/>
                <w:color w:val="000000"/>
              </w:rPr>
              <w:t xml:space="preserve">Contar con un procedimiento para la definición de objetivos, indicadores, metas, evaluación y reconocimiento del desempeño de las y los colaboradores, así como el correcto seguimiento para su puntual cumplimiento </w:t>
            </w:r>
            <w:r w:rsidR="008F06E6" w:rsidRPr="008F06E6">
              <w:rPr>
                <w:rFonts w:ascii="Trebuchet MS" w:hAnsi="Trebuchet MS" w:cs="Arial"/>
                <w:b/>
                <w:bCs/>
                <w:iCs/>
                <w:color w:val="000000"/>
              </w:rPr>
              <w:t>(Nombre de</w:t>
            </w:r>
            <w:r w:rsidR="008F06E6">
              <w:rPr>
                <w:rFonts w:ascii="Trebuchet MS" w:hAnsi="Trebuchet MS" w:cs="Arial"/>
                <w:b/>
                <w:bCs/>
                <w:iCs/>
                <w:color w:val="000000"/>
              </w:rPr>
              <w:t>l</w:t>
            </w:r>
            <w:r w:rsidR="008F06E6" w:rsidRPr="008F06E6">
              <w:rPr>
                <w:rFonts w:ascii="Trebuchet MS" w:hAnsi="Trebuchet MS" w:cs="Arial"/>
                <w:b/>
                <w:bCs/>
                <w:iCs/>
                <w:color w:val="000000"/>
              </w:rPr>
              <w:t xml:space="preserve"> plan</w:t>
            </w:r>
            <w:r w:rsidR="008F06E6">
              <w:rPr>
                <w:rFonts w:ascii="Trebuchet MS" w:hAnsi="Trebuchet MS" w:cs="Arial"/>
                <w:b/>
                <w:bCs/>
                <w:iCs/>
                <w:color w:val="000000"/>
              </w:rPr>
              <w:t xml:space="preserve">, </w:t>
            </w:r>
            <w:r w:rsidR="008F06E6" w:rsidRPr="008F06E6">
              <w:rPr>
                <w:rFonts w:ascii="Trebuchet MS" w:hAnsi="Trebuchet MS" w:cs="Arial"/>
                <w:b/>
                <w:bCs/>
                <w:iCs/>
                <w:color w:val="000000"/>
              </w:rPr>
              <w:t>programa o lineamiento que da cumplimiento)</w:t>
            </w:r>
          </w:p>
          <w:p w14:paraId="1E3FE525" w14:textId="77777777" w:rsidR="005D290C" w:rsidRDefault="008F06E6" w:rsidP="007E3FC5">
            <w:pPr>
              <w:numPr>
                <w:ilvl w:val="0"/>
                <w:numId w:val="33"/>
              </w:numPr>
              <w:jc w:val="both"/>
              <w:rPr>
                <w:rFonts w:ascii="Trebuchet MS" w:hAnsi="Trebuchet MS" w:cs="Arial"/>
                <w:iCs/>
                <w:color w:val="000000"/>
              </w:rPr>
            </w:pPr>
            <w:r>
              <w:rPr>
                <w:rFonts w:ascii="Trebuchet MS" w:hAnsi="Trebuchet MS" w:cs="Arial"/>
                <w:iCs/>
                <w:color w:val="000000"/>
              </w:rPr>
              <w:t>Asignar un comité responsable</w:t>
            </w:r>
            <w:r w:rsidR="005D290C" w:rsidRPr="009427E3">
              <w:rPr>
                <w:rFonts w:ascii="Trebuchet MS" w:hAnsi="Trebuchet MS" w:cs="Arial"/>
                <w:iCs/>
                <w:color w:val="000000"/>
              </w:rPr>
              <w:t>, el cual estará encargado de dar seguimiento y cumplimiento al programa con las acciones establecidas para la prevención de los factores de riesgo psicosocial</w:t>
            </w:r>
            <w:r>
              <w:rPr>
                <w:rFonts w:ascii="Trebuchet MS" w:hAnsi="Trebuchet MS" w:cs="Arial"/>
                <w:iCs/>
                <w:color w:val="000000"/>
              </w:rPr>
              <w:t>,</w:t>
            </w:r>
            <w:r w:rsidR="005D290C" w:rsidRPr="009427E3">
              <w:rPr>
                <w:rFonts w:ascii="Trebuchet MS" w:hAnsi="Trebuchet MS" w:cs="Arial"/>
                <w:iCs/>
                <w:color w:val="000000"/>
              </w:rPr>
              <w:t xml:space="preserve"> </w:t>
            </w:r>
            <w:r>
              <w:rPr>
                <w:rFonts w:ascii="Trebuchet MS" w:hAnsi="Trebuchet MS" w:cs="Arial"/>
                <w:iCs/>
                <w:color w:val="000000"/>
              </w:rPr>
              <w:t>el</w:t>
            </w:r>
            <w:r w:rsidR="005D290C" w:rsidRPr="009427E3">
              <w:rPr>
                <w:rFonts w:ascii="Trebuchet MS" w:hAnsi="Trebuchet MS" w:cs="Arial"/>
                <w:iCs/>
                <w:color w:val="000000"/>
              </w:rPr>
              <w:t xml:space="preserve"> entorno organizacional favorable</w:t>
            </w:r>
            <w:r>
              <w:rPr>
                <w:rFonts w:ascii="Trebuchet MS" w:hAnsi="Trebuchet MS" w:cs="Arial"/>
                <w:iCs/>
                <w:color w:val="000000"/>
              </w:rPr>
              <w:t xml:space="preserve"> y la prevención de la violencia laboral.</w:t>
            </w:r>
          </w:p>
          <w:p w14:paraId="14469070" w14:textId="77777777" w:rsidR="00170604" w:rsidRDefault="00170604" w:rsidP="00170604">
            <w:pPr>
              <w:jc w:val="both"/>
              <w:rPr>
                <w:rFonts w:ascii="Trebuchet MS" w:hAnsi="Trebuchet MS" w:cs="Arial"/>
                <w:iCs/>
                <w:color w:val="000000"/>
              </w:rPr>
            </w:pPr>
          </w:p>
          <w:p w14:paraId="721FE3EA" w14:textId="77777777" w:rsidR="00170604" w:rsidRDefault="00170604" w:rsidP="00170604">
            <w:pPr>
              <w:jc w:val="both"/>
              <w:rPr>
                <w:rFonts w:ascii="Trebuchet MS" w:hAnsi="Trebuchet MS" w:cs="Arial"/>
                <w:iCs/>
                <w:color w:val="000000"/>
              </w:rPr>
            </w:pPr>
          </w:p>
          <w:p w14:paraId="4C776FEF" w14:textId="77777777" w:rsidR="00170604" w:rsidRDefault="00170604" w:rsidP="00170604">
            <w:pPr>
              <w:jc w:val="both"/>
              <w:rPr>
                <w:rFonts w:ascii="Trebuchet MS" w:hAnsi="Trebuchet MS" w:cs="Arial"/>
                <w:iCs/>
                <w:color w:val="000000"/>
              </w:rPr>
            </w:pPr>
          </w:p>
          <w:p w14:paraId="1D0DFB45" w14:textId="77777777" w:rsidR="007E3FC5" w:rsidRDefault="007E3FC5" w:rsidP="002815EE">
            <w:pPr>
              <w:jc w:val="both"/>
              <w:rPr>
                <w:rFonts w:ascii="Trebuchet MS" w:hAnsi="Trebuchet MS" w:cs="Arial"/>
                <w:iCs/>
                <w:color w:val="000000"/>
              </w:rPr>
            </w:pPr>
          </w:p>
          <w:p w14:paraId="3C6D3892" w14:textId="77777777" w:rsidR="002815EE" w:rsidRPr="009427E3" w:rsidRDefault="002815EE" w:rsidP="002815EE">
            <w:pPr>
              <w:jc w:val="both"/>
              <w:rPr>
                <w:rFonts w:ascii="Trebuchet MS" w:hAnsi="Trebuchet MS" w:cs="Arial"/>
                <w:iCs/>
                <w:color w:val="000000"/>
              </w:rPr>
            </w:pPr>
          </w:p>
        </w:tc>
      </w:tr>
      <w:tr w:rsidR="005D290C" w:rsidRPr="009427E3" w14:paraId="102CBC4C" w14:textId="77777777" w:rsidTr="005D290C">
        <w:tc>
          <w:tcPr>
            <w:tcW w:w="1600" w:type="dxa"/>
            <w:gridSpan w:val="2"/>
          </w:tcPr>
          <w:p w14:paraId="7733F96E" w14:textId="77777777" w:rsidR="007E3FC5" w:rsidRDefault="007E3FC5" w:rsidP="00380EBC">
            <w:pPr>
              <w:jc w:val="right"/>
              <w:rPr>
                <w:rFonts w:ascii="Trebuchet MS" w:hAnsi="Trebuchet MS" w:cs="Arial"/>
                <w:b/>
                <w:color w:val="2F5496"/>
                <w:lang w:val="es-MX"/>
              </w:rPr>
            </w:pPr>
          </w:p>
          <w:p w14:paraId="1FF4E0AE" w14:textId="77777777" w:rsidR="005D290C" w:rsidRPr="009427E3" w:rsidRDefault="005D290C" w:rsidP="00380EBC">
            <w:pPr>
              <w:jc w:val="right"/>
              <w:rPr>
                <w:rFonts w:ascii="Trebuchet MS" w:hAnsi="Trebuchet MS" w:cs="Arial"/>
                <w:b/>
                <w:color w:val="2F5496"/>
                <w:lang w:val="es-MX"/>
              </w:rPr>
            </w:pPr>
            <w:r w:rsidRPr="009427E3">
              <w:rPr>
                <w:rFonts w:ascii="Trebuchet MS" w:hAnsi="Trebuchet MS" w:cs="Arial"/>
                <w:b/>
                <w:color w:val="2F5496"/>
                <w:lang w:val="es-MX"/>
              </w:rPr>
              <w:lastRenderedPageBreak/>
              <w:t>4.2</w:t>
            </w:r>
          </w:p>
          <w:p w14:paraId="105C4676" w14:textId="77777777" w:rsidR="005D290C" w:rsidRPr="009427E3" w:rsidRDefault="005D290C" w:rsidP="00636960">
            <w:pPr>
              <w:rPr>
                <w:rFonts w:ascii="Trebuchet MS" w:hAnsi="Trebuchet MS" w:cs="Arial"/>
                <w:b/>
                <w:lang w:val="es-MX"/>
              </w:rPr>
            </w:pPr>
          </w:p>
          <w:p w14:paraId="3F07C8C7" w14:textId="77777777" w:rsidR="005D290C" w:rsidRPr="009427E3" w:rsidRDefault="005D290C" w:rsidP="00636960">
            <w:pPr>
              <w:rPr>
                <w:rFonts w:ascii="Trebuchet MS" w:hAnsi="Trebuchet MS" w:cs="Arial"/>
                <w:b/>
                <w:lang w:val="es-MX"/>
              </w:rPr>
            </w:pPr>
          </w:p>
          <w:p w14:paraId="28AE3EB4" w14:textId="77777777" w:rsidR="005D290C" w:rsidRPr="009427E3" w:rsidRDefault="005D290C" w:rsidP="00636960">
            <w:pPr>
              <w:rPr>
                <w:rFonts w:ascii="Trebuchet MS" w:hAnsi="Trebuchet MS" w:cs="Arial"/>
                <w:b/>
                <w:lang w:val="es-MX"/>
              </w:rPr>
            </w:pPr>
          </w:p>
          <w:p w14:paraId="3FA85303" w14:textId="77777777" w:rsidR="005D290C" w:rsidRPr="009427E3" w:rsidRDefault="005D290C" w:rsidP="00636960">
            <w:pPr>
              <w:rPr>
                <w:rFonts w:ascii="Trebuchet MS" w:hAnsi="Trebuchet MS" w:cs="Arial"/>
                <w:b/>
                <w:lang w:val="es-MX"/>
              </w:rPr>
            </w:pPr>
          </w:p>
          <w:p w14:paraId="378568D7" w14:textId="77777777" w:rsidR="005D290C" w:rsidRPr="009427E3" w:rsidRDefault="005D290C" w:rsidP="00636960">
            <w:pPr>
              <w:rPr>
                <w:rFonts w:ascii="Trebuchet MS" w:hAnsi="Trebuchet MS" w:cs="Arial"/>
                <w:b/>
                <w:lang w:val="es-MX"/>
              </w:rPr>
            </w:pPr>
          </w:p>
          <w:p w14:paraId="1413D647" w14:textId="77777777" w:rsidR="005D290C" w:rsidRPr="009427E3" w:rsidRDefault="005D290C" w:rsidP="00636960">
            <w:pPr>
              <w:rPr>
                <w:rFonts w:ascii="Trebuchet MS" w:hAnsi="Trebuchet MS" w:cs="Arial"/>
                <w:b/>
                <w:lang w:val="es-MX"/>
              </w:rPr>
            </w:pPr>
          </w:p>
          <w:p w14:paraId="581010EC" w14:textId="77777777" w:rsidR="005D290C" w:rsidRPr="009427E3" w:rsidRDefault="005D290C" w:rsidP="00636960">
            <w:pPr>
              <w:rPr>
                <w:rFonts w:ascii="Trebuchet MS" w:hAnsi="Trebuchet MS" w:cs="Arial"/>
                <w:b/>
                <w:lang w:val="es-MX"/>
              </w:rPr>
            </w:pPr>
          </w:p>
          <w:p w14:paraId="7B66113C" w14:textId="77777777" w:rsidR="005D290C" w:rsidRPr="009427E3" w:rsidRDefault="005D290C" w:rsidP="00636960">
            <w:pPr>
              <w:rPr>
                <w:rFonts w:ascii="Trebuchet MS" w:hAnsi="Trebuchet MS" w:cs="Arial"/>
                <w:b/>
                <w:lang w:val="es-MX"/>
              </w:rPr>
            </w:pPr>
          </w:p>
          <w:p w14:paraId="15B03365" w14:textId="77777777" w:rsidR="005D290C" w:rsidRPr="009427E3" w:rsidRDefault="005D290C" w:rsidP="00636960">
            <w:pPr>
              <w:rPr>
                <w:rFonts w:ascii="Trebuchet MS" w:hAnsi="Trebuchet MS" w:cs="Arial"/>
                <w:b/>
                <w:lang w:val="es-MX"/>
              </w:rPr>
            </w:pPr>
          </w:p>
          <w:p w14:paraId="23B06244" w14:textId="77777777" w:rsidR="005D290C" w:rsidRPr="009427E3" w:rsidRDefault="005D290C" w:rsidP="00636960">
            <w:pPr>
              <w:rPr>
                <w:rFonts w:ascii="Trebuchet MS" w:hAnsi="Trebuchet MS" w:cs="Arial"/>
                <w:b/>
                <w:lang w:val="es-MX"/>
              </w:rPr>
            </w:pPr>
          </w:p>
          <w:p w14:paraId="40B68380" w14:textId="77777777" w:rsidR="005D290C" w:rsidRPr="009427E3" w:rsidRDefault="005D290C" w:rsidP="00636960">
            <w:pPr>
              <w:rPr>
                <w:rFonts w:ascii="Trebuchet MS" w:hAnsi="Trebuchet MS" w:cs="Arial"/>
                <w:b/>
                <w:lang w:val="es-MX"/>
              </w:rPr>
            </w:pPr>
          </w:p>
          <w:p w14:paraId="34DF9334" w14:textId="77777777" w:rsidR="005D290C" w:rsidRPr="009427E3" w:rsidRDefault="005D290C" w:rsidP="00636960">
            <w:pPr>
              <w:rPr>
                <w:rFonts w:ascii="Trebuchet MS" w:hAnsi="Trebuchet MS" w:cs="Arial"/>
                <w:b/>
                <w:lang w:val="es-MX"/>
              </w:rPr>
            </w:pPr>
          </w:p>
          <w:p w14:paraId="001EF33B" w14:textId="77777777" w:rsidR="005D290C" w:rsidRPr="009427E3" w:rsidRDefault="005D290C" w:rsidP="00636960">
            <w:pPr>
              <w:rPr>
                <w:rFonts w:ascii="Trebuchet MS" w:hAnsi="Trebuchet MS" w:cs="Arial"/>
                <w:b/>
                <w:lang w:val="es-MX"/>
              </w:rPr>
            </w:pPr>
          </w:p>
          <w:p w14:paraId="3E65E0E5" w14:textId="77777777" w:rsidR="005D290C" w:rsidRPr="009427E3" w:rsidRDefault="005D290C" w:rsidP="00636960">
            <w:pPr>
              <w:rPr>
                <w:rFonts w:ascii="Trebuchet MS" w:hAnsi="Trebuchet MS" w:cs="Arial"/>
                <w:b/>
                <w:lang w:val="es-MX"/>
              </w:rPr>
            </w:pPr>
          </w:p>
          <w:p w14:paraId="65718F73" w14:textId="77777777" w:rsidR="005D290C" w:rsidRPr="009427E3" w:rsidRDefault="005D290C" w:rsidP="00636960">
            <w:pPr>
              <w:rPr>
                <w:rFonts w:ascii="Trebuchet MS" w:hAnsi="Trebuchet MS" w:cs="Arial"/>
                <w:b/>
                <w:lang w:val="es-MX"/>
              </w:rPr>
            </w:pPr>
          </w:p>
          <w:p w14:paraId="50992A55" w14:textId="77777777" w:rsidR="005D290C" w:rsidRPr="009427E3" w:rsidRDefault="005D290C" w:rsidP="00636960">
            <w:pPr>
              <w:rPr>
                <w:rFonts w:ascii="Trebuchet MS" w:hAnsi="Trebuchet MS" w:cs="Arial"/>
                <w:b/>
                <w:lang w:val="es-MX"/>
              </w:rPr>
            </w:pPr>
          </w:p>
          <w:p w14:paraId="1EF9ECE0" w14:textId="77777777" w:rsidR="005D290C" w:rsidRDefault="005D290C" w:rsidP="00636960">
            <w:pPr>
              <w:rPr>
                <w:rFonts w:ascii="Trebuchet MS" w:hAnsi="Trebuchet MS" w:cs="Arial"/>
                <w:b/>
                <w:lang w:val="es-MX"/>
              </w:rPr>
            </w:pPr>
          </w:p>
          <w:p w14:paraId="750119B9" w14:textId="77777777" w:rsidR="005D290C" w:rsidRPr="009427E3" w:rsidRDefault="005D290C" w:rsidP="00636960">
            <w:pPr>
              <w:rPr>
                <w:rFonts w:ascii="Trebuchet MS" w:hAnsi="Trebuchet MS" w:cs="Arial"/>
                <w:b/>
                <w:sz w:val="4"/>
                <w:szCs w:val="4"/>
                <w:lang w:val="es-MX"/>
              </w:rPr>
            </w:pPr>
          </w:p>
          <w:p w14:paraId="4644D1EE" w14:textId="77777777" w:rsidR="005D290C" w:rsidRPr="009427E3" w:rsidRDefault="005D290C" w:rsidP="00380EBC">
            <w:pPr>
              <w:jc w:val="right"/>
              <w:rPr>
                <w:rFonts w:ascii="Trebuchet MS" w:hAnsi="Trebuchet MS" w:cs="Arial"/>
                <w:b/>
                <w:color w:val="002774"/>
                <w:lang w:val="es-MX"/>
              </w:rPr>
            </w:pPr>
            <w:r w:rsidRPr="009427E3">
              <w:rPr>
                <w:rFonts w:ascii="Trebuchet MS" w:hAnsi="Trebuchet MS" w:cs="Arial"/>
                <w:b/>
                <w:color w:val="002774"/>
                <w:lang w:val="es-MX"/>
              </w:rPr>
              <w:t>4.3</w:t>
            </w:r>
          </w:p>
          <w:p w14:paraId="59367DE3" w14:textId="77777777" w:rsidR="005D290C" w:rsidRPr="009427E3" w:rsidRDefault="005D290C" w:rsidP="00636960">
            <w:pPr>
              <w:rPr>
                <w:rFonts w:ascii="Trebuchet MS" w:hAnsi="Trebuchet MS" w:cs="Arial"/>
                <w:b/>
                <w:lang w:val="es-MX"/>
              </w:rPr>
            </w:pPr>
          </w:p>
          <w:p w14:paraId="1A8852EC" w14:textId="77777777" w:rsidR="005D290C" w:rsidRPr="009427E3" w:rsidRDefault="005D290C" w:rsidP="00636960">
            <w:pPr>
              <w:rPr>
                <w:rFonts w:ascii="Trebuchet MS" w:hAnsi="Trebuchet MS" w:cs="Arial"/>
                <w:b/>
                <w:lang w:val="es-MX"/>
              </w:rPr>
            </w:pPr>
          </w:p>
          <w:p w14:paraId="7AE1D8F6" w14:textId="77777777" w:rsidR="005D290C" w:rsidRPr="009427E3" w:rsidRDefault="005D290C" w:rsidP="00636960">
            <w:pPr>
              <w:rPr>
                <w:rFonts w:ascii="Trebuchet MS" w:hAnsi="Trebuchet MS" w:cs="Arial"/>
                <w:b/>
                <w:lang w:val="es-MX"/>
              </w:rPr>
            </w:pPr>
          </w:p>
          <w:p w14:paraId="454D3C2B" w14:textId="77777777" w:rsidR="005D290C" w:rsidRPr="009427E3" w:rsidRDefault="005D290C" w:rsidP="00636960">
            <w:pPr>
              <w:rPr>
                <w:rFonts w:ascii="Trebuchet MS" w:hAnsi="Trebuchet MS" w:cs="Arial"/>
                <w:b/>
                <w:lang w:val="es-MX"/>
              </w:rPr>
            </w:pPr>
          </w:p>
          <w:p w14:paraId="3F0A1F8E" w14:textId="77777777" w:rsidR="005D290C" w:rsidRPr="009427E3" w:rsidRDefault="005D290C" w:rsidP="00636960">
            <w:pPr>
              <w:rPr>
                <w:rFonts w:ascii="Trebuchet MS" w:hAnsi="Trebuchet MS" w:cs="Arial"/>
                <w:b/>
                <w:lang w:val="es-MX"/>
              </w:rPr>
            </w:pPr>
          </w:p>
          <w:p w14:paraId="02694D93" w14:textId="77777777" w:rsidR="005D290C" w:rsidRPr="009427E3" w:rsidRDefault="005D290C" w:rsidP="00636960">
            <w:pPr>
              <w:rPr>
                <w:rFonts w:ascii="Trebuchet MS" w:hAnsi="Trebuchet MS" w:cs="Arial"/>
                <w:b/>
                <w:lang w:val="es-MX"/>
              </w:rPr>
            </w:pPr>
          </w:p>
          <w:p w14:paraId="1CD1C2B7" w14:textId="77777777" w:rsidR="005D290C" w:rsidRPr="009427E3" w:rsidRDefault="005D290C" w:rsidP="00636960">
            <w:pPr>
              <w:rPr>
                <w:rFonts w:ascii="Trebuchet MS" w:hAnsi="Trebuchet MS" w:cs="Arial"/>
                <w:b/>
                <w:lang w:val="es-MX"/>
              </w:rPr>
            </w:pPr>
          </w:p>
          <w:p w14:paraId="3627B6CF" w14:textId="77777777" w:rsidR="005D290C" w:rsidRPr="009427E3" w:rsidRDefault="005D290C" w:rsidP="00636960">
            <w:pPr>
              <w:rPr>
                <w:rFonts w:ascii="Trebuchet MS" w:hAnsi="Trebuchet MS" w:cs="Arial"/>
                <w:b/>
                <w:lang w:val="es-MX"/>
              </w:rPr>
            </w:pPr>
          </w:p>
          <w:p w14:paraId="2C9CE2E4" w14:textId="77777777" w:rsidR="005D290C" w:rsidRPr="009427E3" w:rsidRDefault="005D290C" w:rsidP="00636960">
            <w:pPr>
              <w:rPr>
                <w:rFonts w:ascii="Trebuchet MS" w:hAnsi="Trebuchet MS" w:cs="Arial"/>
                <w:b/>
                <w:lang w:val="es-MX"/>
              </w:rPr>
            </w:pPr>
          </w:p>
          <w:p w14:paraId="19B90771" w14:textId="77777777" w:rsidR="005D290C" w:rsidRPr="009427E3" w:rsidRDefault="005D290C" w:rsidP="00636960">
            <w:pPr>
              <w:rPr>
                <w:rFonts w:ascii="Trebuchet MS" w:hAnsi="Trebuchet MS" w:cs="Arial"/>
                <w:b/>
                <w:lang w:val="es-MX"/>
              </w:rPr>
            </w:pPr>
          </w:p>
          <w:p w14:paraId="6A5F3FE2" w14:textId="77777777" w:rsidR="005D290C" w:rsidRPr="009427E3" w:rsidRDefault="005D290C" w:rsidP="00636960">
            <w:pPr>
              <w:rPr>
                <w:rFonts w:ascii="Trebuchet MS" w:hAnsi="Trebuchet MS" w:cs="Arial"/>
                <w:b/>
                <w:lang w:val="es-MX"/>
              </w:rPr>
            </w:pPr>
          </w:p>
          <w:p w14:paraId="6322A607" w14:textId="77777777" w:rsidR="005D290C" w:rsidRPr="009427E3" w:rsidRDefault="005D290C" w:rsidP="00636960">
            <w:pPr>
              <w:rPr>
                <w:rFonts w:ascii="Trebuchet MS" w:hAnsi="Trebuchet MS" w:cs="Arial"/>
                <w:b/>
                <w:lang w:val="es-MX"/>
              </w:rPr>
            </w:pPr>
          </w:p>
          <w:p w14:paraId="43484E15" w14:textId="77777777" w:rsidR="005D290C" w:rsidRPr="009427E3" w:rsidRDefault="005D290C" w:rsidP="00636960">
            <w:pPr>
              <w:rPr>
                <w:rFonts w:ascii="Trebuchet MS" w:hAnsi="Trebuchet MS" w:cs="Arial"/>
                <w:b/>
                <w:lang w:val="es-MX"/>
              </w:rPr>
            </w:pPr>
          </w:p>
          <w:p w14:paraId="47E858EA" w14:textId="77777777" w:rsidR="005D290C" w:rsidRPr="009427E3" w:rsidRDefault="005D290C" w:rsidP="00636960">
            <w:pPr>
              <w:rPr>
                <w:rFonts w:ascii="Trebuchet MS" w:hAnsi="Trebuchet MS" w:cs="Arial"/>
                <w:b/>
                <w:lang w:val="es-MX"/>
              </w:rPr>
            </w:pPr>
          </w:p>
          <w:p w14:paraId="37A7E851" w14:textId="77777777" w:rsidR="005D290C" w:rsidRPr="009427E3" w:rsidRDefault="005D290C" w:rsidP="00636960">
            <w:pPr>
              <w:rPr>
                <w:rFonts w:ascii="Trebuchet MS" w:hAnsi="Trebuchet MS" w:cs="Arial"/>
                <w:b/>
                <w:lang w:val="es-MX"/>
              </w:rPr>
            </w:pPr>
          </w:p>
          <w:p w14:paraId="3F884710" w14:textId="77777777" w:rsidR="005D290C" w:rsidRPr="009427E3" w:rsidRDefault="005D290C" w:rsidP="00636960">
            <w:pPr>
              <w:rPr>
                <w:rFonts w:ascii="Trebuchet MS" w:hAnsi="Trebuchet MS" w:cs="Arial"/>
                <w:b/>
                <w:lang w:val="es-MX"/>
              </w:rPr>
            </w:pPr>
          </w:p>
          <w:p w14:paraId="6A1B1045" w14:textId="77777777" w:rsidR="005D290C" w:rsidRPr="009427E3" w:rsidRDefault="005D290C" w:rsidP="00636960">
            <w:pPr>
              <w:rPr>
                <w:rFonts w:ascii="Trebuchet MS" w:hAnsi="Trebuchet MS" w:cs="Arial"/>
                <w:b/>
                <w:lang w:val="es-MX"/>
              </w:rPr>
            </w:pPr>
          </w:p>
          <w:p w14:paraId="2B4C10A4" w14:textId="77777777" w:rsidR="005D290C" w:rsidRPr="009427E3" w:rsidRDefault="005D290C" w:rsidP="00636960">
            <w:pPr>
              <w:rPr>
                <w:rFonts w:ascii="Trebuchet MS" w:hAnsi="Trebuchet MS" w:cs="Arial"/>
                <w:b/>
                <w:lang w:val="es-MX"/>
              </w:rPr>
            </w:pPr>
            <w:r w:rsidRPr="009427E3">
              <w:rPr>
                <w:rFonts w:ascii="Trebuchet MS" w:hAnsi="Trebuchet MS" w:cs="Arial"/>
                <w:b/>
                <w:lang w:val="es-MX"/>
              </w:rPr>
              <w:t xml:space="preserve">  </w:t>
            </w:r>
          </w:p>
          <w:p w14:paraId="20273ACC" w14:textId="77777777" w:rsidR="005D290C" w:rsidRPr="009427E3" w:rsidRDefault="005D290C" w:rsidP="00636960">
            <w:pPr>
              <w:rPr>
                <w:rFonts w:ascii="Trebuchet MS" w:hAnsi="Trebuchet MS" w:cs="Arial"/>
                <w:b/>
                <w:lang w:val="es-MX"/>
              </w:rPr>
            </w:pPr>
          </w:p>
          <w:p w14:paraId="1C076812" w14:textId="77777777" w:rsidR="005D290C" w:rsidRPr="009427E3" w:rsidRDefault="005D290C" w:rsidP="00636960">
            <w:pPr>
              <w:rPr>
                <w:rFonts w:ascii="Trebuchet MS" w:hAnsi="Trebuchet MS" w:cs="Arial"/>
                <w:b/>
                <w:lang w:val="es-MX"/>
              </w:rPr>
            </w:pPr>
          </w:p>
          <w:p w14:paraId="63304AB6" w14:textId="77777777" w:rsidR="005D290C" w:rsidRPr="009427E3" w:rsidRDefault="005D290C" w:rsidP="00636960">
            <w:pPr>
              <w:rPr>
                <w:rFonts w:ascii="Trebuchet MS" w:hAnsi="Trebuchet MS" w:cs="Arial"/>
                <w:b/>
                <w:lang w:val="es-MX"/>
              </w:rPr>
            </w:pPr>
          </w:p>
          <w:p w14:paraId="4EAF0F98" w14:textId="77777777" w:rsidR="005D290C" w:rsidRPr="009427E3" w:rsidRDefault="005D290C" w:rsidP="00636960">
            <w:pPr>
              <w:rPr>
                <w:rFonts w:ascii="Trebuchet MS" w:hAnsi="Trebuchet MS" w:cs="Arial"/>
                <w:b/>
                <w:lang w:val="es-MX"/>
              </w:rPr>
            </w:pPr>
          </w:p>
          <w:p w14:paraId="2CF60E24" w14:textId="77777777" w:rsidR="005D290C" w:rsidRPr="009427E3" w:rsidRDefault="005D290C" w:rsidP="00636960">
            <w:pPr>
              <w:rPr>
                <w:rFonts w:ascii="Trebuchet MS" w:hAnsi="Trebuchet MS" w:cs="Arial"/>
                <w:b/>
                <w:lang w:val="es-MX"/>
              </w:rPr>
            </w:pPr>
          </w:p>
          <w:p w14:paraId="76893F56" w14:textId="77777777" w:rsidR="005D290C" w:rsidRPr="009427E3" w:rsidRDefault="005D290C" w:rsidP="00636960">
            <w:pPr>
              <w:rPr>
                <w:rFonts w:ascii="Trebuchet MS" w:hAnsi="Trebuchet MS" w:cs="Arial"/>
                <w:b/>
                <w:lang w:val="es-MX"/>
              </w:rPr>
            </w:pPr>
          </w:p>
          <w:p w14:paraId="0A4FB24B" w14:textId="77777777" w:rsidR="005D290C" w:rsidRPr="009427E3" w:rsidRDefault="005D290C" w:rsidP="00636960">
            <w:pPr>
              <w:rPr>
                <w:rFonts w:ascii="Trebuchet MS" w:hAnsi="Trebuchet MS" w:cs="Arial"/>
                <w:b/>
                <w:lang w:val="es-MX"/>
              </w:rPr>
            </w:pPr>
          </w:p>
          <w:p w14:paraId="2E779807" w14:textId="77777777" w:rsidR="005D290C" w:rsidRPr="009427E3" w:rsidRDefault="005D290C" w:rsidP="00636960">
            <w:pPr>
              <w:rPr>
                <w:rFonts w:ascii="Trebuchet MS" w:hAnsi="Trebuchet MS" w:cs="Arial"/>
                <w:b/>
                <w:lang w:val="es-MX"/>
              </w:rPr>
            </w:pPr>
          </w:p>
          <w:p w14:paraId="3D100189" w14:textId="77777777" w:rsidR="005D290C" w:rsidRPr="009427E3" w:rsidRDefault="005D290C" w:rsidP="00636960">
            <w:pPr>
              <w:rPr>
                <w:rFonts w:ascii="Trebuchet MS" w:hAnsi="Trebuchet MS" w:cs="Arial"/>
                <w:b/>
                <w:lang w:val="es-MX"/>
              </w:rPr>
            </w:pPr>
          </w:p>
          <w:p w14:paraId="2A17B911" w14:textId="77777777" w:rsidR="005D290C" w:rsidRPr="009427E3" w:rsidRDefault="005D290C" w:rsidP="00636960">
            <w:pPr>
              <w:rPr>
                <w:rFonts w:ascii="Trebuchet MS" w:hAnsi="Trebuchet MS" w:cs="Arial"/>
                <w:b/>
                <w:lang w:val="es-MX"/>
              </w:rPr>
            </w:pPr>
          </w:p>
          <w:p w14:paraId="6B2381E9" w14:textId="77777777" w:rsidR="005D290C" w:rsidRPr="009427E3" w:rsidRDefault="005D290C" w:rsidP="00636960">
            <w:pPr>
              <w:rPr>
                <w:rFonts w:ascii="Trebuchet MS" w:hAnsi="Trebuchet MS" w:cs="Arial"/>
                <w:b/>
                <w:lang w:val="es-MX"/>
              </w:rPr>
            </w:pPr>
          </w:p>
          <w:p w14:paraId="4C3BC573" w14:textId="77777777" w:rsidR="005D290C" w:rsidRPr="009427E3" w:rsidRDefault="005D290C" w:rsidP="00636960">
            <w:pPr>
              <w:rPr>
                <w:rFonts w:ascii="Trebuchet MS" w:hAnsi="Trebuchet MS" w:cs="Arial"/>
                <w:b/>
                <w:lang w:val="es-MX"/>
              </w:rPr>
            </w:pPr>
          </w:p>
          <w:p w14:paraId="2C12A5B8" w14:textId="77777777" w:rsidR="005D290C" w:rsidRPr="009427E3" w:rsidRDefault="005D290C" w:rsidP="00636960">
            <w:pPr>
              <w:rPr>
                <w:rFonts w:ascii="Trebuchet MS" w:hAnsi="Trebuchet MS" w:cs="Arial"/>
                <w:b/>
                <w:lang w:val="es-MX"/>
              </w:rPr>
            </w:pPr>
          </w:p>
          <w:p w14:paraId="626C4E9F" w14:textId="77777777" w:rsidR="005D290C" w:rsidRPr="009427E3" w:rsidRDefault="005D290C" w:rsidP="00636960">
            <w:pPr>
              <w:rPr>
                <w:rFonts w:ascii="Trebuchet MS" w:hAnsi="Trebuchet MS" w:cs="Arial"/>
                <w:b/>
                <w:lang w:val="es-MX"/>
              </w:rPr>
            </w:pPr>
          </w:p>
          <w:p w14:paraId="70110E3D" w14:textId="77777777" w:rsidR="005D290C" w:rsidRPr="009427E3" w:rsidRDefault="005D290C" w:rsidP="00636960">
            <w:pPr>
              <w:rPr>
                <w:rFonts w:ascii="Trebuchet MS" w:hAnsi="Trebuchet MS" w:cs="Arial"/>
                <w:b/>
                <w:lang w:val="es-MX"/>
              </w:rPr>
            </w:pPr>
          </w:p>
          <w:p w14:paraId="595C2A40" w14:textId="77777777" w:rsidR="005D290C" w:rsidRPr="009427E3" w:rsidRDefault="005D290C" w:rsidP="00636960">
            <w:pPr>
              <w:rPr>
                <w:rFonts w:ascii="Trebuchet MS" w:hAnsi="Trebuchet MS" w:cs="Arial"/>
                <w:b/>
                <w:lang w:val="es-MX"/>
              </w:rPr>
            </w:pPr>
          </w:p>
          <w:p w14:paraId="3FCDCF43" w14:textId="77777777" w:rsidR="005D290C" w:rsidRPr="009427E3" w:rsidRDefault="005D290C" w:rsidP="00636960">
            <w:pPr>
              <w:rPr>
                <w:rFonts w:ascii="Trebuchet MS" w:hAnsi="Trebuchet MS" w:cs="Arial"/>
                <w:b/>
                <w:lang w:val="es-MX"/>
              </w:rPr>
            </w:pPr>
          </w:p>
          <w:p w14:paraId="55951A66" w14:textId="77777777" w:rsidR="005D290C" w:rsidRPr="009427E3" w:rsidRDefault="005D290C" w:rsidP="00636960">
            <w:pPr>
              <w:rPr>
                <w:rFonts w:ascii="Trebuchet MS" w:hAnsi="Trebuchet MS" w:cs="Arial"/>
                <w:b/>
                <w:lang w:val="es-MX"/>
              </w:rPr>
            </w:pPr>
          </w:p>
          <w:p w14:paraId="5422ABD2" w14:textId="77777777" w:rsidR="005D290C" w:rsidRPr="009427E3" w:rsidRDefault="005D290C" w:rsidP="00636960">
            <w:pPr>
              <w:rPr>
                <w:rFonts w:ascii="Trebuchet MS" w:hAnsi="Trebuchet MS" w:cs="Arial"/>
                <w:b/>
                <w:lang w:val="es-MX"/>
              </w:rPr>
            </w:pPr>
          </w:p>
          <w:p w14:paraId="51267F4A" w14:textId="77777777" w:rsidR="005D290C" w:rsidRPr="009427E3" w:rsidRDefault="005D290C" w:rsidP="00636960">
            <w:pPr>
              <w:rPr>
                <w:rFonts w:ascii="Trebuchet MS" w:hAnsi="Trebuchet MS" w:cs="Arial"/>
                <w:b/>
                <w:lang w:val="es-MX"/>
              </w:rPr>
            </w:pPr>
          </w:p>
          <w:p w14:paraId="4CEE1838" w14:textId="77777777" w:rsidR="005D290C" w:rsidRPr="009427E3" w:rsidRDefault="005D290C" w:rsidP="00636960">
            <w:pPr>
              <w:rPr>
                <w:rFonts w:ascii="Trebuchet MS" w:hAnsi="Trebuchet MS" w:cs="Arial"/>
                <w:b/>
                <w:lang w:val="es-MX"/>
              </w:rPr>
            </w:pPr>
          </w:p>
          <w:p w14:paraId="6523EA1E" w14:textId="77777777" w:rsidR="005D290C" w:rsidRPr="009427E3" w:rsidRDefault="005D290C" w:rsidP="00636960">
            <w:pPr>
              <w:rPr>
                <w:rFonts w:ascii="Trebuchet MS" w:hAnsi="Trebuchet MS" w:cs="Arial"/>
                <w:b/>
                <w:lang w:val="es-MX"/>
              </w:rPr>
            </w:pPr>
          </w:p>
          <w:p w14:paraId="2DD96F92" w14:textId="77777777" w:rsidR="005D290C" w:rsidRPr="009427E3" w:rsidRDefault="005D290C" w:rsidP="00636960">
            <w:pPr>
              <w:rPr>
                <w:rFonts w:ascii="Trebuchet MS" w:hAnsi="Trebuchet MS" w:cs="Arial"/>
                <w:b/>
                <w:lang w:val="es-MX"/>
              </w:rPr>
            </w:pPr>
          </w:p>
          <w:p w14:paraId="0999F262" w14:textId="77777777" w:rsidR="005D290C" w:rsidRPr="009427E3" w:rsidRDefault="005D290C" w:rsidP="00636960">
            <w:pPr>
              <w:rPr>
                <w:rFonts w:ascii="Trebuchet MS" w:hAnsi="Trebuchet MS" w:cs="Arial"/>
                <w:b/>
                <w:lang w:val="es-MX"/>
              </w:rPr>
            </w:pPr>
          </w:p>
          <w:p w14:paraId="71F451DF" w14:textId="77777777" w:rsidR="005D290C" w:rsidRPr="009427E3" w:rsidRDefault="005D290C" w:rsidP="00636960">
            <w:pPr>
              <w:rPr>
                <w:rFonts w:ascii="Trebuchet MS" w:hAnsi="Trebuchet MS" w:cs="Arial"/>
                <w:b/>
                <w:lang w:val="es-MX"/>
              </w:rPr>
            </w:pPr>
          </w:p>
          <w:p w14:paraId="44F5C1A9" w14:textId="77777777" w:rsidR="005D290C" w:rsidRPr="009427E3" w:rsidRDefault="005D290C" w:rsidP="00636960">
            <w:pPr>
              <w:rPr>
                <w:rFonts w:ascii="Trebuchet MS" w:hAnsi="Trebuchet MS" w:cs="Arial"/>
                <w:b/>
                <w:lang w:val="es-MX"/>
              </w:rPr>
            </w:pPr>
          </w:p>
          <w:p w14:paraId="23134EBB" w14:textId="77777777" w:rsidR="005D290C" w:rsidRPr="009427E3" w:rsidRDefault="005D290C" w:rsidP="00636960">
            <w:pPr>
              <w:rPr>
                <w:rFonts w:ascii="Trebuchet MS" w:hAnsi="Trebuchet MS" w:cs="Arial"/>
                <w:b/>
                <w:lang w:val="es-MX"/>
              </w:rPr>
            </w:pPr>
          </w:p>
          <w:p w14:paraId="36C029B6" w14:textId="77777777" w:rsidR="005D290C" w:rsidRPr="009427E3" w:rsidRDefault="005D290C" w:rsidP="00636960">
            <w:pPr>
              <w:rPr>
                <w:rFonts w:ascii="Trebuchet MS" w:hAnsi="Trebuchet MS" w:cs="Arial"/>
                <w:b/>
                <w:lang w:val="es-MX"/>
              </w:rPr>
            </w:pPr>
          </w:p>
          <w:p w14:paraId="050CF36D" w14:textId="77777777" w:rsidR="005D290C" w:rsidRPr="009427E3" w:rsidRDefault="005D290C" w:rsidP="00636960">
            <w:pPr>
              <w:rPr>
                <w:rFonts w:ascii="Trebuchet MS" w:hAnsi="Trebuchet MS" w:cs="Arial"/>
                <w:b/>
                <w:lang w:val="es-MX"/>
              </w:rPr>
            </w:pPr>
          </w:p>
          <w:p w14:paraId="5CE35AF0" w14:textId="77777777" w:rsidR="005D290C" w:rsidRPr="009427E3" w:rsidRDefault="005D290C" w:rsidP="00636960">
            <w:pPr>
              <w:rPr>
                <w:rFonts w:ascii="Trebuchet MS" w:hAnsi="Trebuchet MS" w:cs="Arial"/>
                <w:b/>
                <w:lang w:val="es-MX"/>
              </w:rPr>
            </w:pPr>
          </w:p>
          <w:p w14:paraId="192487D3" w14:textId="77777777" w:rsidR="005D290C" w:rsidRPr="009427E3" w:rsidRDefault="005D290C" w:rsidP="00636960">
            <w:pPr>
              <w:rPr>
                <w:rFonts w:ascii="Trebuchet MS" w:hAnsi="Trebuchet MS" w:cs="Arial"/>
                <w:b/>
                <w:lang w:val="es-MX"/>
              </w:rPr>
            </w:pPr>
          </w:p>
          <w:p w14:paraId="297B6CF1" w14:textId="77777777" w:rsidR="005D290C" w:rsidRPr="009427E3" w:rsidRDefault="005D290C" w:rsidP="00636960">
            <w:pPr>
              <w:rPr>
                <w:rFonts w:ascii="Trebuchet MS" w:hAnsi="Trebuchet MS" w:cs="Arial"/>
                <w:b/>
                <w:lang w:val="es-MX"/>
              </w:rPr>
            </w:pPr>
          </w:p>
          <w:p w14:paraId="7F0F115E" w14:textId="77777777" w:rsidR="005D290C" w:rsidRPr="009427E3" w:rsidRDefault="005D290C" w:rsidP="00636960">
            <w:pPr>
              <w:rPr>
                <w:rFonts w:ascii="Trebuchet MS" w:hAnsi="Trebuchet MS" w:cs="Arial"/>
                <w:b/>
                <w:lang w:val="es-MX"/>
              </w:rPr>
            </w:pPr>
          </w:p>
          <w:p w14:paraId="001A4FB8" w14:textId="77777777" w:rsidR="005D290C" w:rsidRPr="009427E3" w:rsidRDefault="005D290C" w:rsidP="00636960">
            <w:pPr>
              <w:rPr>
                <w:rFonts w:ascii="Trebuchet MS" w:hAnsi="Trebuchet MS" w:cs="Arial"/>
                <w:b/>
                <w:lang w:val="es-MX"/>
              </w:rPr>
            </w:pPr>
          </w:p>
          <w:p w14:paraId="0C70F008" w14:textId="77777777" w:rsidR="005D290C" w:rsidRDefault="005D290C" w:rsidP="002562B2">
            <w:pPr>
              <w:rPr>
                <w:rFonts w:ascii="Trebuchet MS" w:hAnsi="Trebuchet MS" w:cs="Arial"/>
                <w:b/>
                <w:color w:val="4472C4"/>
                <w:lang w:val="es-MX"/>
              </w:rPr>
            </w:pPr>
          </w:p>
          <w:p w14:paraId="63B5207F" w14:textId="77777777" w:rsidR="005D290C" w:rsidRDefault="005D290C" w:rsidP="002562B2">
            <w:pPr>
              <w:rPr>
                <w:rFonts w:ascii="Trebuchet MS" w:hAnsi="Trebuchet MS" w:cs="Arial"/>
                <w:b/>
                <w:color w:val="4472C4"/>
                <w:sz w:val="16"/>
                <w:szCs w:val="16"/>
                <w:lang w:val="es-MX"/>
              </w:rPr>
            </w:pPr>
          </w:p>
          <w:p w14:paraId="36AC9C31" w14:textId="77777777" w:rsidR="00C87E78" w:rsidRDefault="00C87E78" w:rsidP="002562B2">
            <w:pPr>
              <w:rPr>
                <w:rFonts w:ascii="Trebuchet MS" w:hAnsi="Trebuchet MS" w:cs="Arial"/>
                <w:b/>
                <w:color w:val="4472C4"/>
                <w:sz w:val="16"/>
                <w:szCs w:val="16"/>
                <w:lang w:val="es-MX"/>
              </w:rPr>
            </w:pPr>
          </w:p>
          <w:p w14:paraId="16F0DC38" w14:textId="77777777" w:rsidR="00C87E78" w:rsidRDefault="00C87E78" w:rsidP="002562B2">
            <w:pPr>
              <w:rPr>
                <w:rFonts w:ascii="Trebuchet MS" w:hAnsi="Trebuchet MS" w:cs="Arial"/>
                <w:b/>
                <w:color w:val="4472C4"/>
                <w:sz w:val="16"/>
                <w:szCs w:val="16"/>
                <w:lang w:val="es-MX"/>
              </w:rPr>
            </w:pPr>
          </w:p>
          <w:p w14:paraId="313D10B5" w14:textId="77777777" w:rsidR="00C87E78" w:rsidRDefault="00C87E78" w:rsidP="002562B2">
            <w:pPr>
              <w:rPr>
                <w:rFonts w:ascii="Trebuchet MS" w:hAnsi="Trebuchet MS" w:cs="Arial"/>
                <w:b/>
                <w:color w:val="4472C4"/>
                <w:sz w:val="16"/>
                <w:szCs w:val="16"/>
                <w:lang w:val="es-MX"/>
              </w:rPr>
            </w:pPr>
          </w:p>
          <w:p w14:paraId="0EB6CAB8" w14:textId="77777777" w:rsidR="00C87E78" w:rsidRDefault="00C87E78" w:rsidP="002562B2">
            <w:pPr>
              <w:rPr>
                <w:rFonts w:ascii="Trebuchet MS" w:hAnsi="Trebuchet MS" w:cs="Arial"/>
                <w:b/>
                <w:color w:val="4472C4"/>
                <w:sz w:val="16"/>
                <w:szCs w:val="16"/>
                <w:lang w:val="es-MX"/>
              </w:rPr>
            </w:pPr>
          </w:p>
          <w:p w14:paraId="158BBBF4" w14:textId="77777777" w:rsidR="00C87E78" w:rsidRDefault="00C87E78" w:rsidP="002562B2">
            <w:pPr>
              <w:rPr>
                <w:rFonts w:ascii="Trebuchet MS" w:hAnsi="Trebuchet MS" w:cs="Arial"/>
                <w:b/>
                <w:color w:val="4472C4"/>
                <w:sz w:val="16"/>
                <w:szCs w:val="16"/>
                <w:lang w:val="es-MX"/>
              </w:rPr>
            </w:pPr>
          </w:p>
          <w:p w14:paraId="2CB64194" w14:textId="77777777" w:rsidR="00C87E78" w:rsidRDefault="00C87E78" w:rsidP="002562B2">
            <w:pPr>
              <w:rPr>
                <w:rFonts w:ascii="Trebuchet MS" w:hAnsi="Trebuchet MS" w:cs="Arial"/>
                <w:b/>
                <w:color w:val="4472C4"/>
                <w:sz w:val="16"/>
                <w:szCs w:val="16"/>
                <w:lang w:val="es-MX"/>
              </w:rPr>
            </w:pPr>
          </w:p>
          <w:p w14:paraId="66FE9E9C" w14:textId="77777777" w:rsidR="00C87E78" w:rsidRDefault="00C87E78" w:rsidP="002562B2">
            <w:pPr>
              <w:rPr>
                <w:rFonts w:ascii="Trebuchet MS" w:hAnsi="Trebuchet MS" w:cs="Arial"/>
                <w:b/>
                <w:color w:val="4472C4"/>
                <w:sz w:val="8"/>
                <w:szCs w:val="8"/>
                <w:lang w:val="es-MX"/>
              </w:rPr>
            </w:pPr>
          </w:p>
          <w:p w14:paraId="5117AA53" w14:textId="77777777" w:rsidR="00414ECE" w:rsidRDefault="00414ECE" w:rsidP="002562B2">
            <w:pPr>
              <w:rPr>
                <w:rFonts w:ascii="Trebuchet MS" w:hAnsi="Trebuchet MS" w:cs="Arial"/>
                <w:b/>
                <w:color w:val="4472C4"/>
                <w:sz w:val="8"/>
                <w:szCs w:val="8"/>
                <w:lang w:val="es-MX"/>
              </w:rPr>
            </w:pPr>
          </w:p>
          <w:p w14:paraId="13EE2253" w14:textId="77777777" w:rsidR="00414ECE" w:rsidRDefault="00414ECE" w:rsidP="002562B2">
            <w:pPr>
              <w:rPr>
                <w:rFonts w:ascii="Trebuchet MS" w:hAnsi="Trebuchet MS" w:cs="Arial"/>
                <w:b/>
                <w:color w:val="4472C4"/>
                <w:sz w:val="8"/>
                <w:szCs w:val="8"/>
                <w:lang w:val="es-MX"/>
              </w:rPr>
            </w:pPr>
          </w:p>
          <w:p w14:paraId="31A77A68" w14:textId="77777777" w:rsidR="002815EE" w:rsidRDefault="002815EE" w:rsidP="002562B2">
            <w:pPr>
              <w:rPr>
                <w:rFonts w:ascii="Trebuchet MS" w:hAnsi="Trebuchet MS" w:cs="Arial"/>
                <w:b/>
                <w:color w:val="4472C4"/>
                <w:sz w:val="8"/>
                <w:szCs w:val="8"/>
                <w:lang w:val="es-MX"/>
              </w:rPr>
            </w:pPr>
          </w:p>
          <w:p w14:paraId="010FC0BA" w14:textId="77777777" w:rsidR="002815EE" w:rsidRDefault="002815EE" w:rsidP="002562B2">
            <w:pPr>
              <w:rPr>
                <w:rFonts w:ascii="Trebuchet MS" w:hAnsi="Trebuchet MS" w:cs="Arial"/>
                <w:b/>
                <w:color w:val="4472C4"/>
                <w:sz w:val="8"/>
                <w:szCs w:val="8"/>
                <w:lang w:val="es-MX"/>
              </w:rPr>
            </w:pPr>
          </w:p>
          <w:p w14:paraId="546143FC" w14:textId="77777777" w:rsidR="002815EE" w:rsidRDefault="002815EE" w:rsidP="002562B2">
            <w:pPr>
              <w:rPr>
                <w:rFonts w:ascii="Trebuchet MS" w:hAnsi="Trebuchet MS" w:cs="Arial"/>
                <w:b/>
                <w:color w:val="4472C4"/>
                <w:sz w:val="8"/>
                <w:szCs w:val="8"/>
                <w:lang w:val="es-MX"/>
              </w:rPr>
            </w:pPr>
          </w:p>
          <w:p w14:paraId="3279FF07" w14:textId="77777777" w:rsidR="00414ECE" w:rsidRDefault="00414ECE" w:rsidP="002562B2">
            <w:pPr>
              <w:rPr>
                <w:rFonts w:ascii="Trebuchet MS" w:hAnsi="Trebuchet MS" w:cs="Arial"/>
                <w:b/>
                <w:color w:val="4472C4"/>
                <w:sz w:val="8"/>
                <w:szCs w:val="8"/>
                <w:lang w:val="es-MX"/>
              </w:rPr>
            </w:pPr>
          </w:p>
          <w:p w14:paraId="0D3984BD" w14:textId="77777777" w:rsidR="00414ECE" w:rsidRPr="00414ECE" w:rsidRDefault="00414ECE" w:rsidP="002562B2">
            <w:pPr>
              <w:rPr>
                <w:rFonts w:ascii="Trebuchet MS" w:hAnsi="Trebuchet MS" w:cs="Arial"/>
                <w:b/>
                <w:color w:val="4472C4"/>
                <w:sz w:val="4"/>
                <w:szCs w:val="4"/>
                <w:lang w:val="es-MX"/>
              </w:rPr>
            </w:pPr>
          </w:p>
          <w:p w14:paraId="72A60E4A" w14:textId="77777777" w:rsidR="005D290C" w:rsidRDefault="005D290C" w:rsidP="002562B2">
            <w:pPr>
              <w:rPr>
                <w:rFonts w:ascii="Trebuchet MS" w:hAnsi="Trebuchet MS" w:cs="Arial"/>
                <w:b/>
                <w:color w:val="4472C4"/>
                <w:sz w:val="12"/>
                <w:szCs w:val="12"/>
                <w:lang w:val="es-MX"/>
              </w:rPr>
            </w:pPr>
          </w:p>
          <w:p w14:paraId="677F1F99" w14:textId="77777777" w:rsidR="005D290C" w:rsidRPr="004B4786" w:rsidRDefault="005D290C" w:rsidP="002562B2">
            <w:pPr>
              <w:rPr>
                <w:rFonts w:ascii="Trebuchet MS" w:hAnsi="Trebuchet MS" w:cs="Arial"/>
                <w:b/>
                <w:color w:val="4472C4"/>
                <w:sz w:val="2"/>
                <w:szCs w:val="2"/>
                <w:lang w:val="es-MX"/>
              </w:rPr>
            </w:pPr>
          </w:p>
          <w:p w14:paraId="12EC0E05" w14:textId="77777777" w:rsidR="005D290C" w:rsidRPr="009427E3" w:rsidRDefault="005D290C" w:rsidP="00380EBC">
            <w:pPr>
              <w:jc w:val="right"/>
              <w:rPr>
                <w:rFonts w:ascii="Trebuchet MS" w:hAnsi="Trebuchet MS" w:cs="Arial"/>
                <w:b/>
                <w:color w:val="002774"/>
                <w:lang w:val="es-MX"/>
              </w:rPr>
            </w:pPr>
            <w:r w:rsidRPr="009427E3">
              <w:rPr>
                <w:rFonts w:ascii="Trebuchet MS" w:hAnsi="Trebuchet MS" w:cs="Arial"/>
                <w:b/>
                <w:color w:val="002774"/>
                <w:lang w:val="es-MX"/>
              </w:rPr>
              <w:t>4.4</w:t>
            </w:r>
          </w:p>
        </w:tc>
        <w:tc>
          <w:tcPr>
            <w:tcW w:w="485" w:type="dxa"/>
            <w:gridSpan w:val="2"/>
          </w:tcPr>
          <w:p w14:paraId="04E29CB4" w14:textId="77777777" w:rsidR="005D290C" w:rsidRPr="009427E3" w:rsidRDefault="005D290C" w:rsidP="001C4022">
            <w:pPr>
              <w:jc w:val="both"/>
              <w:rPr>
                <w:rFonts w:ascii="Trebuchet MS" w:hAnsi="Trebuchet MS" w:cs="Arial"/>
                <w:b/>
                <w:bCs/>
                <w:iCs/>
                <w:color w:val="2F5496"/>
              </w:rPr>
            </w:pPr>
          </w:p>
        </w:tc>
        <w:tc>
          <w:tcPr>
            <w:tcW w:w="6969" w:type="dxa"/>
          </w:tcPr>
          <w:p w14:paraId="04A2526D" w14:textId="77777777" w:rsidR="007E3FC5" w:rsidRDefault="007E3FC5" w:rsidP="001C4022">
            <w:pPr>
              <w:jc w:val="both"/>
              <w:rPr>
                <w:rFonts w:ascii="Trebuchet MS" w:hAnsi="Trebuchet MS" w:cs="Arial"/>
                <w:b/>
                <w:bCs/>
                <w:iCs/>
                <w:color w:val="2F5496"/>
              </w:rPr>
            </w:pPr>
          </w:p>
          <w:p w14:paraId="6240D971" w14:textId="77777777" w:rsidR="005D290C" w:rsidRPr="009427E3" w:rsidRDefault="005D290C" w:rsidP="001C4022">
            <w:pPr>
              <w:jc w:val="both"/>
              <w:rPr>
                <w:rFonts w:ascii="Trebuchet MS" w:hAnsi="Trebuchet MS" w:cs="Arial"/>
                <w:b/>
                <w:bCs/>
                <w:iCs/>
                <w:color w:val="2F5496"/>
              </w:rPr>
            </w:pPr>
            <w:r w:rsidRPr="009427E3">
              <w:rPr>
                <w:rFonts w:ascii="Trebuchet MS" w:hAnsi="Trebuchet MS" w:cs="Arial"/>
                <w:b/>
                <w:bCs/>
                <w:iCs/>
                <w:color w:val="2F5496"/>
              </w:rPr>
              <w:lastRenderedPageBreak/>
              <w:t xml:space="preserve">Las principales obligaciones del </w:t>
            </w:r>
            <w:r w:rsidR="00170604">
              <w:rPr>
                <w:rFonts w:ascii="Trebuchet MS" w:hAnsi="Trebuchet MS" w:cs="Arial"/>
                <w:b/>
                <w:bCs/>
                <w:iCs/>
                <w:color w:val="2F5496"/>
              </w:rPr>
              <w:t>c</w:t>
            </w:r>
            <w:r w:rsidRPr="009427E3">
              <w:rPr>
                <w:rFonts w:ascii="Trebuchet MS" w:hAnsi="Trebuchet MS" w:cs="Arial"/>
                <w:b/>
                <w:bCs/>
                <w:iCs/>
                <w:color w:val="2F5496"/>
              </w:rPr>
              <w:t>omité de</w:t>
            </w:r>
            <w:r w:rsidR="00170604">
              <w:rPr>
                <w:rFonts w:ascii="Trebuchet MS" w:hAnsi="Trebuchet MS" w:cs="Arial"/>
                <w:b/>
                <w:bCs/>
                <w:iCs/>
                <w:color w:val="2F5496"/>
              </w:rPr>
              <w:t xml:space="preserve"> cumplimiento</w:t>
            </w:r>
            <w:r w:rsidRPr="009427E3">
              <w:rPr>
                <w:rFonts w:ascii="Trebuchet MS" w:hAnsi="Trebuchet MS" w:cs="Arial"/>
                <w:b/>
                <w:bCs/>
                <w:iCs/>
                <w:color w:val="2F5496"/>
              </w:rPr>
              <w:t xml:space="preserve"> son:</w:t>
            </w:r>
          </w:p>
          <w:p w14:paraId="6CE2A694" w14:textId="77777777" w:rsidR="005D290C" w:rsidRPr="009427E3" w:rsidRDefault="005D290C" w:rsidP="003E2311">
            <w:pPr>
              <w:jc w:val="both"/>
              <w:rPr>
                <w:rFonts w:ascii="Trebuchet MS" w:hAnsi="Trebuchet MS" w:cs="Arial"/>
                <w:bCs/>
                <w:iCs/>
                <w:color w:val="000000"/>
              </w:rPr>
            </w:pPr>
          </w:p>
          <w:p w14:paraId="4E1D767F" w14:textId="77777777" w:rsidR="005D290C" w:rsidRPr="009427E3" w:rsidRDefault="005D290C" w:rsidP="00B76511">
            <w:pPr>
              <w:numPr>
                <w:ilvl w:val="0"/>
                <w:numId w:val="41"/>
              </w:numPr>
              <w:jc w:val="both"/>
              <w:rPr>
                <w:rFonts w:ascii="Trebuchet MS" w:hAnsi="Trebuchet MS" w:cs="Arial"/>
                <w:bCs/>
                <w:iCs/>
                <w:color w:val="000000"/>
              </w:rPr>
            </w:pPr>
            <w:r w:rsidRPr="009427E3">
              <w:rPr>
                <w:rFonts w:ascii="Trebuchet MS" w:hAnsi="Trebuchet MS" w:cs="Arial"/>
                <w:bCs/>
                <w:iCs/>
                <w:color w:val="000000"/>
              </w:rPr>
              <w:t>Aplicar el diagnóstico cada 2 años y salvaguardar la información que sea recolectada.</w:t>
            </w:r>
          </w:p>
          <w:p w14:paraId="5B57D45B" w14:textId="77777777" w:rsidR="005D290C" w:rsidRPr="009427E3" w:rsidRDefault="005D290C" w:rsidP="009538D6">
            <w:pPr>
              <w:ind w:left="348"/>
              <w:jc w:val="both"/>
              <w:rPr>
                <w:rFonts w:ascii="Trebuchet MS" w:hAnsi="Trebuchet MS" w:cs="Arial"/>
                <w:bCs/>
                <w:iCs/>
                <w:color w:val="000000"/>
              </w:rPr>
            </w:pPr>
          </w:p>
          <w:p w14:paraId="537A8851" w14:textId="77777777" w:rsidR="005D290C" w:rsidRPr="009427E3" w:rsidRDefault="005D290C" w:rsidP="003E2311">
            <w:pPr>
              <w:numPr>
                <w:ilvl w:val="0"/>
                <w:numId w:val="41"/>
              </w:numPr>
              <w:jc w:val="both"/>
              <w:rPr>
                <w:rFonts w:ascii="Trebuchet MS" w:hAnsi="Trebuchet MS" w:cs="Arial"/>
                <w:bCs/>
                <w:iCs/>
                <w:color w:val="000000"/>
              </w:rPr>
            </w:pPr>
            <w:r w:rsidRPr="009427E3">
              <w:rPr>
                <w:rFonts w:ascii="Trebuchet MS" w:hAnsi="Trebuchet MS" w:cs="Arial"/>
                <w:bCs/>
                <w:iCs/>
                <w:color w:val="000000"/>
              </w:rPr>
              <w:t>Diseñar un programa de acciones cada 2 años, dar seguimiento para la atención y prevención de la violencia laboral, los factores de riesgo psicosocial y entorno organizacional favorable con base a los resultados obtenidos en el diagnóstico, así como, vigilar su cumplimiento de acuerdo con lo establecido en la NOM 035-STPS 2018.</w:t>
            </w:r>
          </w:p>
          <w:p w14:paraId="1ECC5C6D" w14:textId="77777777" w:rsidR="005D290C" w:rsidRPr="009427E3" w:rsidRDefault="005D290C" w:rsidP="00EB1399">
            <w:pPr>
              <w:jc w:val="both"/>
              <w:rPr>
                <w:rFonts w:ascii="Trebuchet MS" w:hAnsi="Trebuchet MS" w:cs="Arial"/>
                <w:bCs/>
                <w:iCs/>
                <w:color w:val="000000"/>
              </w:rPr>
            </w:pPr>
          </w:p>
          <w:p w14:paraId="210282A3" w14:textId="77777777" w:rsidR="005D290C" w:rsidRPr="009427E3" w:rsidRDefault="005D290C" w:rsidP="003E2311">
            <w:pPr>
              <w:numPr>
                <w:ilvl w:val="0"/>
                <w:numId w:val="41"/>
              </w:numPr>
              <w:jc w:val="both"/>
              <w:rPr>
                <w:rFonts w:ascii="Trebuchet MS" w:hAnsi="Trebuchet MS" w:cs="Arial"/>
                <w:bCs/>
                <w:iCs/>
                <w:color w:val="000000"/>
              </w:rPr>
            </w:pPr>
            <w:r w:rsidRPr="009427E3">
              <w:rPr>
                <w:rFonts w:ascii="Trebuchet MS" w:hAnsi="Trebuchet MS" w:cs="Arial"/>
                <w:bCs/>
                <w:iCs/>
                <w:color w:val="000000"/>
              </w:rPr>
              <w:t>Dar trámite e intervenir, de forma oportuna, en las quejas</w:t>
            </w:r>
            <w:r w:rsidR="00170604">
              <w:rPr>
                <w:rFonts w:ascii="Trebuchet MS" w:hAnsi="Trebuchet MS" w:cs="Arial"/>
                <w:bCs/>
                <w:iCs/>
                <w:color w:val="000000"/>
              </w:rPr>
              <w:t>, denuncias y/o sugerencias</w:t>
            </w:r>
            <w:r w:rsidRPr="009427E3">
              <w:rPr>
                <w:rFonts w:ascii="Trebuchet MS" w:hAnsi="Trebuchet MS" w:cs="Arial"/>
                <w:bCs/>
                <w:iCs/>
                <w:color w:val="000000"/>
              </w:rPr>
              <w:t xml:space="preserve"> que se reciban.</w:t>
            </w:r>
          </w:p>
          <w:p w14:paraId="785A742A" w14:textId="77777777" w:rsidR="005D290C" w:rsidRPr="009427E3" w:rsidRDefault="005D290C" w:rsidP="001C4022">
            <w:pPr>
              <w:jc w:val="both"/>
              <w:rPr>
                <w:rFonts w:ascii="Trebuchet MS" w:hAnsi="Trebuchet MS" w:cs="Arial"/>
                <w:b/>
                <w:bCs/>
                <w:iCs/>
                <w:color w:val="000000"/>
              </w:rPr>
            </w:pPr>
          </w:p>
          <w:p w14:paraId="41275E01" w14:textId="77777777" w:rsidR="005D290C" w:rsidRDefault="005D290C" w:rsidP="00D34E24">
            <w:pPr>
              <w:jc w:val="both"/>
              <w:rPr>
                <w:rFonts w:ascii="Trebuchet MS" w:hAnsi="Trebuchet MS" w:cs="Arial"/>
                <w:b/>
                <w:bCs/>
                <w:iCs/>
                <w:color w:val="002774"/>
              </w:rPr>
            </w:pPr>
          </w:p>
          <w:p w14:paraId="1E4E11D3" w14:textId="77777777" w:rsidR="005D290C" w:rsidRDefault="005D290C" w:rsidP="00D34E24">
            <w:pPr>
              <w:jc w:val="both"/>
              <w:rPr>
                <w:rFonts w:ascii="Trebuchet MS" w:hAnsi="Trebuchet MS" w:cs="Arial"/>
                <w:b/>
                <w:bCs/>
                <w:iCs/>
                <w:color w:val="002774"/>
              </w:rPr>
            </w:pPr>
            <w:r w:rsidRPr="009427E3">
              <w:rPr>
                <w:rFonts w:ascii="Trebuchet MS" w:hAnsi="Trebuchet MS" w:cs="Arial"/>
                <w:b/>
                <w:bCs/>
                <w:iCs/>
                <w:color w:val="002774"/>
              </w:rPr>
              <w:t xml:space="preserve">Las principales obligaciones de las y los </w:t>
            </w:r>
            <w:r w:rsidR="00170604">
              <w:rPr>
                <w:rFonts w:ascii="Trebuchet MS" w:hAnsi="Trebuchet MS" w:cs="Arial"/>
                <w:b/>
                <w:bCs/>
                <w:iCs/>
                <w:color w:val="002774"/>
              </w:rPr>
              <w:t>líderes son</w:t>
            </w:r>
            <w:r w:rsidRPr="009427E3">
              <w:rPr>
                <w:rFonts w:ascii="Trebuchet MS" w:hAnsi="Trebuchet MS" w:cs="Arial"/>
                <w:b/>
                <w:bCs/>
                <w:iCs/>
                <w:color w:val="002774"/>
              </w:rPr>
              <w:t>:</w:t>
            </w:r>
          </w:p>
          <w:p w14:paraId="340E8DBD" w14:textId="77777777" w:rsidR="007E3FC5" w:rsidRPr="007E3FC5" w:rsidRDefault="007E3FC5" w:rsidP="00D34E24">
            <w:pPr>
              <w:jc w:val="both"/>
              <w:rPr>
                <w:rFonts w:ascii="Trebuchet MS" w:hAnsi="Trebuchet MS" w:cs="Arial"/>
                <w:b/>
                <w:bCs/>
                <w:iCs/>
                <w:color w:val="002774"/>
              </w:rPr>
            </w:pPr>
          </w:p>
          <w:p w14:paraId="2D606D71" w14:textId="77777777" w:rsidR="005D290C" w:rsidRPr="009427E3" w:rsidRDefault="005D290C" w:rsidP="00F561C0">
            <w:pPr>
              <w:numPr>
                <w:ilvl w:val="0"/>
                <w:numId w:val="34"/>
              </w:numPr>
              <w:jc w:val="both"/>
              <w:rPr>
                <w:rFonts w:ascii="Trebuchet MS" w:hAnsi="Trebuchet MS" w:cs="Arial"/>
                <w:iCs/>
                <w:color w:val="000000"/>
              </w:rPr>
            </w:pPr>
            <w:r w:rsidRPr="009427E3">
              <w:rPr>
                <w:rFonts w:ascii="Trebuchet MS" w:hAnsi="Trebuchet MS" w:cs="Arial"/>
                <w:iCs/>
                <w:color w:val="000000"/>
              </w:rPr>
              <w:t>Dar seguimiento al cumplimiento de las normas dirigidas a prevenir cualquier conducta o comportamiento que implique violencia laboral, a salvaguardar la información que sea recolectada, dar trámite e intervenir, de forma oportuna, en las quejas que se reciban por los medios establecidos.</w:t>
            </w:r>
          </w:p>
          <w:p w14:paraId="67536376" w14:textId="77777777" w:rsidR="005D290C" w:rsidRPr="009427E3" w:rsidRDefault="005D290C" w:rsidP="00F561C0">
            <w:pPr>
              <w:ind w:left="360"/>
              <w:jc w:val="both"/>
              <w:rPr>
                <w:rFonts w:ascii="Trebuchet MS" w:hAnsi="Trebuchet MS" w:cs="Arial"/>
                <w:iCs/>
                <w:color w:val="000000"/>
              </w:rPr>
            </w:pPr>
            <w:r w:rsidRPr="009427E3">
              <w:rPr>
                <w:rFonts w:ascii="Trebuchet MS" w:hAnsi="Trebuchet MS" w:cs="Arial"/>
                <w:iCs/>
                <w:color w:val="000000"/>
              </w:rPr>
              <w:t xml:space="preserve"> </w:t>
            </w:r>
          </w:p>
          <w:p w14:paraId="051B96CA" w14:textId="77777777" w:rsidR="006E5F93" w:rsidRPr="006E5F93" w:rsidRDefault="005D290C" w:rsidP="006E5F93">
            <w:pPr>
              <w:pStyle w:val="Prrafodelista"/>
              <w:numPr>
                <w:ilvl w:val="0"/>
                <w:numId w:val="34"/>
              </w:numPr>
              <w:spacing w:after="200" w:line="276" w:lineRule="auto"/>
              <w:contextualSpacing/>
              <w:jc w:val="both"/>
              <w:rPr>
                <w:rFonts w:ascii="Trebuchet MS" w:hAnsi="Trebuchet MS" w:cs="Arial"/>
                <w:iCs/>
                <w:color w:val="000000"/>
              </w:rPr>
            </w:pPr>
            <w:r w:rsidRPr="009427E3">
              <w:rPr>
                <w:rFonts w:ascii="Trebuchet MS" w:hAnsi="Trebuchet MS" w:cs="Arial"/>
                <w:iCs/>
                <w:color w:val="000000"/>
              </w:rPr>
              <w:t>Aplicar esta política y predicar con el ejemplo, así como, promover que las y los colaboradores la pongan en práctica en el lugar de trabajo. Promover la confianza de las y los colaboradores para que denuncien cualquier acto en contra de esta</w:t>
            </w:r>
            <w:r w:rsidR="006E5F93">
              <w:rPr>
                <w:rFonts w:ascii="Trebuchet MS" w:hAnsi="Trebuchet MS" w:cs="Arial"/>
                <w:iCs/>
                <w:color w:val="000000"/>
              </w:rPr>
              <w:t>.</w:t>
            </w:r>
          </w:p>
          <w:p w14:paraId="0E746C99" w14:textId="77777777" w:rsidR="00725AF4" w:rsidRPr="006E5F93" w:rsidRDefault="005D290C" w:rsidP="006E5F93">
            <w:pPr>
              <w:pStyle w:val="Prrafodelista"/>
              <w:numPr>
                <w:ilvl w:val="0"/>
                <w:numId w:val="34"/>
              </w:numPr>
              <w:spacing w:after="200" w:line="276" w:lineRule="auto"/>
              <w:contextualSpacing/>
              <w:jc w:val="both"/>
              <w:rPr>
                <w:rFonts w:ascii="Trebuchet MS" w:hAnsi="Trebuchet MS" w:cs="Arial"/>
                <w:iCs/>
                <w:color w:val="000000"/>
              </w:rPr>
            </w:pPr>
            <w:r w:rsidRPr="009427E3">
              <w:rPr>
                <w:rFonts w:ascii="Trebuchet MS" w:hAnsi="Trebuchet MS" w:cs="Arial"/>
                <w:iCs/>
                <w:color w:val="000000"/>
              </w:rPr>
              <w:t>Proporcionar la capacitación para la adecuada realización de las tareas encomendadas; la definición precisa de responsabilidades para las y los colaboradores de la organización, la participación proactiva y comunicación.</w:t>
            </w:r>
          </w:p>
          <w:p w14:paraId="2376D950" w14:textId="77777777" w:rsidR="005D290C" w:rsidRPr="009427E3" w:rsidRDefault="005D290C" w:rsidP="009C4E4C">
            <w:pPr>
              <w:pStyle w:val="Prrafodelista"/>
              <w:numPr>
                <w:ilvl w:val="0"/>
                <w:numId w:val="34"/>
              </w:numPr>
              <w:spacing w:after="200" w:line="276" w:lineRule="auto"/>
              <w:contextualSpacing/>
              <w:jc w:val="both"/>
              <w:rPr>
                <w:rFonts w:ascii="Trebuchet MS" w:hAnsi="Trebuchet MS" w:cs="Arial"/>
                <w:iCs/>
                <w:color w:val="000000"/>
              </w:rPr>
            </w:pPr>
            <w:r w:rsidRPr="009427E3">
              <w:rPr>
                <w:rFonts w:ascii="Trebuchet MS" w:hAnsi="Trebuchet MS" w:cs="Arial"/>
                <w:iCs/>
                <w:color w:val="000000"/>
              </w:rPr>
              <w:t>Realizar la distribución equilibrada de las cargas de trabajo, con jornadas laborales regulares conforme a la Ley Federal del Trabajo y reglamento interno de trabajo.</w:t>
            </w:r>
          </w:p>
          <w:p w14:paraId="217BA097" w14:textId="77777777" w:rsidR="005D290C" w:rsidRPr="009427E3" w:rsidRDefault="005D290C" w:rsidP="0061580B">
            <w:pPr>
              <w:pStyle w:val="Prrafodelista"/>
              <w:numPr>
                <w:ilvl w:val="0"/>
                <w:numId w:val="34"/>
              </w:numPr>
              <w:spacing w:after="200" w:line="276" w:lineRule="auto"/>
              <w:contextualSpacing/>
              <w:jc w:val="both"/>
              <w:rPr>
                <w:rFonts w:ascii="Trebuchet MS" w:hAnsi="Trebuchet MS" w:cs="Arial"/>
                <w:iCs/>
                <w:color w:val="000000"/>
              </w:rPr>
            </w:pPr>
            <w:r w:rsidRPr="009427E3">
              <w:rPr>
                <w:rFonts w:ascii="Trebuchet MS" w:hAnsi="Trebuchet MS" w:cs="Arial"/>
                <w:iCs/>
                <w:color w:val="000000"/>
              </w:rPr>
              <w:lastRenderedPageBreak/>
              <w:t>Realizar reuniones y crear espacios de consulta para que las y los colaboradores tengan la oportunidad de exponer sus dudas, inquietudes, comentarios y sugerencias relacionadas con su trabajo.</w:t>
            </w:r>
          </w:p>
          <w:p w14:paraId="1ECC821F" w14:textId="77777777" w:rsidR="005D290C" w:rsidRPr="009427E3" w:rsidRDefault="005D290C" w:rsidP="00FA7CBA">
            <w:pPr>
              <w:pStyle w:val="Prrafodelista"/>
              <w:numPr>
                <w:ilvl w:val="0"/>
                <w:numId w:val="34"/>
              </w:numPr>
              <w:spacing w:after="200" w:line="276" w:lineRule="auto"/>
              <w:contextualSpacing/>
              <w:jc w:val="both"/>
              <w:rPr>
                <w:rFonts w:ascii="Trebuchet MS" w:hAnsi="Trebuchet MS" w:cs="Arial"/>
                <w:iCs/>
                <w:color w:val="000000"/>
              </w:rPr>
            </w:pPr>
            <w:r w:rsidRPr="009427E3">
              <w:rPr>
                <w:rFonts w:ascii="Trebuchet MS" w:hAnsi="Trebuchet MS" w:cs="Arial"/>
                <w:iCs/>
                <w:color w:val="000000"/>
              </w:rPr>
              <w:t>Promover la ayuda mutua y el intercambio de conocimientos y experiencias entre las y los colaboradores evitando la generación de relaciones negativas en el trabajo.</w:t>
            </w:r>
            <w:del w:id="1" w:author="Alejandro Cuevas (TMS)" w:date="2019-12-02T16:59:00Z">
              <w:r w:rsidRPr="009427E3" w:rsidDel="00920665">
                <w:rPr>
                  <w:rFonts w:ascii="Trebuchet MS" w:hAnsi="Trebuchet MS" w:cs="Arial"/>
                  <w:iCs/>
                  <w:color w:val="000000"/>
                </w:rPr>
                <w:delText xml:space="preserve"> </w:delText>
              </w:r>
            </w:del>
          </w:p>
          <w:p w14:paraId="26A89AC2" w14:textId="77777777" w:rsidR="005D290C" w:rsidRPr="009427E3" w:rsidRDefault="005D290C" w:rsidP="00F72F79">
            <w:pPr>
              <w:numPr>
                <w:ilvl w:val="0"/>
                <w:numId w:val="34"/>
              </w:numPr>
              <w:jc w:val="both"/>
              <w:rPr>
                <w:rFonts w:ascii="Trebuchet MS" w:hAnsi="Trebuchet MS" w:cs="Arial"/>
                <w:iCs/>
                <w:color w:val="000000"/>
              </w:rPr>
            </w:pPr>
            <w:r w:rsidRPr="009427E3">
              <w:rPr>
                <w:rFonts w:ascii="Trebuchet MS" w:hAnsi="Trebuchet MS" w:cs="Arial"/>
                <w:iCs/>
                <w:color w:val="000000"/>
              </w:rPr>
              <w:t>Establecer objetivos, indicadores, metas de acuerdo con el procedimiento establecido y difundir instrucciones claras a las y los colaboradores para la atención de los problemas que impiden o limitan el desarrollo de su trabajo, cuando éstos se presenten.</w:t>
            </w:r>
          </w:p>
          <w:p w14:paraId="2D45C07F" w14:textId="77777777" w:rsidR="005D290C" w:rsidRPr="009427E3" w:rsidRDefault="005D290C" w:rsidP="00F72F79">
            <w:pPr>
              <w:ind w:left="360"/>
              <w:jc w:val="both"/>
              <w:rPr>
                <w:rFonts w:ascii="Trebuchet MS" w:hAnsi="Trebuchet MS" w:cs="Arial"/>
                <w:iCs/>
                <w:color w:val="000000"/>
              </w:rPr>
            </w:pPr>
          </w:p>
          <w:p w14:paraId="67F68E91" w14:textId="77777777" w:rsidR="005D290C" w:rsidRPr="006E5F93" w:rsidRDefault="005D290C" w:rsidP="00BD24E0">
            <w:pPr>
              <w:pStyle w:val="Prrafodelista"/>
              <w:numPr>
                <w:ilvl w:val="0"/>
                <w:numId w:val="34"/>
              </w:numPr>
              <w:spacing w:after="200" w:line="276" w:lineRule="auto"/>
              <w:contextualSpacing/>
              <w:jc w:val="both"/>
              <w:rPr>
                <w:rFonts w:ascii="Trebuchet MS" w:hAnsi="Trebuchet MS" w:cs="Arial"/>
                <w:b/>
                <w:bCs/>
                <w:iCs/>
                <w:color w:val="000000"/>
              </w:rPr>
            </w:pPr>
            <w:r w:rsidRPr="009427E3">
              <w:rPr>
                <w:rFonts w:ascii="Trebuchet MS" w:hAnsi="Trebuchet MS" w:cs="Arial"/>
                <w:iCs/>
                <w:color w:val="000000"/>
              </w:rPr>
              <w:t>Evaluar el desempeño de cada uno de sus colaboradores y colaboradoras, brindar el reconocimiento a quienes obtengan resultados sobresalientes de acuerdo con</w:t>
            </w:r>
            <w:r w:rsidR="006E5F93">
              <w:rPr>
                <w:rFonts w:ascii="Trebuchet MS" w:hAnsi="Trebuchet MS" w:cs="Arial"/>
                <w:iCs/>
                <w:color w:val="000000"/>
              </w:rPr>
              <w:t xml:space="preserve"> </w:t>
            </w:r>
            <w:r w:rsidR="006E5F93" w:rsidRPr="006E5F93">
              <w:rPr>
                <w:rFonts w:ascii="Trebuchet MS" w:hAnsi="Trebuchet MS" w:cs="Arial"/>
                <w:b/>
                <w:bCs/>
                <w:iCs/>
                <w:color w:val="000000"/>
              </w:rPr>
              <w:t>(Colocar el programa o actividad de evaluación al desempeño)</w:t>
            </w:r>
          </w:p>
          <w:p w14:paraId="78C846FC" w14:textId="77777777" w:rsidR="005D290C" w:rsidRPr="009427E3" w:rsidRDefault="005D290C" w:rsidP="0061580B">
            <w:pPr>
              <w:numPr>
                <w:ilvl w:val="0"/>
                <w:numId w:val="34"/>
              </w:numPr>
              <w:jc w:val="both"/>
              <w:rPr>
                <w:rFonts w:ascii="Trebuchet MS" w:hAnsi="Trebuchet MS" w:cs="Arial"/>
                <w:iCs/>
                <w:color w:val="000000"/>
              </w:rPr>
            </w:pPr>
            <w:r w:rsidRPr="009427E3">
              <w:rPr>
                <w:rFonts w:ascii="Trebuchet MS" w:hAnsi="Trebuchet MS" w:cs="Arial"/>
                <w:iCs/>
                <w:color w:val="000000"/>
              </w:rPr>
              <w:t>Dar seguimiento a las acciones establecidas para la prevención de los factores de riesgo psicosociales que impulsen: el apoyo social, la difusión de la información y la capacitación.</w:t>
            </w:r>
          </w:p>
          <w:p w14:paraId="36582A7B" w14:textId="77777777" w:rsidR="005D290C" w:rsidRPr="009427E3" w:rsidRDefault="005D290C" w:rsidP="00170A3E">
            <w:pPr>
              <w:jc w:val="both"/>
              <w:rPr>
                <w:rFonts w:ascii="Trebuchet MS" w:hAnsi="Trebuchet MS" w:cs="Arial"/>
                <w:iCs/>
                <w:color w:val="000000"/>
              </w:rPr>
            </w:pPr>
          </w:p>
          <w:p w14:paraId="6F62911D" w14:textId="77777777" w:rsidR="005D290C" w:rsidRDefault="005D290C" w:rsidP="001C4022">
            <w:pPr>
              <w:pStyle w:val="Encabezado"/>
              <w:rPr>
                <w:rFonts w:ascii="Trebuchet MS" w:hAnsi="Trebuchet MS" w:cs="Arial"/>
                <w:lang w:val="es-MX"/>
              </w:rPr>
            </w:pPr>
          </w:p>
          <w:p w14:paraId="3365FCF9" w14:textId="77777777" w:rsidR="002815EE" w:rsidRPr="009427E3" w:rsidRDefault="002815EE" w:rsidP="001C4022">
            <w:pPr>
              <w:pStyle w:val="Encabezado"/>
              <w:rPr>
                <w:rFonts w:ascii="Trebuchet MS" w:hAnsi="Trebuchet MS" w:cs="Arial"/>
                <w:lang w:val="es-MX"/>
              </w:rPr>
            </w:pPr>
          </w:p>
          <w:p w14:paraId="6AA6A49C" w14:textId="77777777" w:rsidR="005D290C" w:rsidRPr="009427E3" w:rsidRDefault="005D290C" w:rsidP="001C4022">
            <w:pPr>
              <w:pStyle w:val="Encabezado"/>
              <w:rPr>
                <w:rFonts w:ascii="Trebuchet MS" w:hAnsi="Trebuchet MS" w:cs="Arial"/>
                <w:color w:val="002774"/>
                <w:lang w:val="es-MX"/>
              </w:rPr>
            </w:pPr>
            <w:r w:rsidRPr="009427E3">
              <w:rPr>
                <w:rFonts w:ascii="Trebuchet MS" w:hAnsi="Trebuchet MS" w:cs="Arial"/>
                <w:b/>
                <w:bCs/>
                <w:iCs/>
                <w:color w:val="002774"/>
              </w:rPr>
              <w:t>Obligaciones de las y los colaboradores:</w:t>
            </w:r>
          </w:p>
          <w:p w14:paraId="1605F1CE" w14:textId="77777777" w:rsidR="005D290C" w:rsidRPr="009427E3" w:rsidRDefault="005D290C" w:rsidP="00066F70">
            <w:pPr>
              <w:pStyle w:val="Prrafodelista"/>
              <w:ind w:left="720"/>
              <w:jc w:val="both"/>
              <w:rPr>
                <w:rFonts w:ascii="Trebuchet MS" w:hAnsi="Trebuchet MS" w:cs="Arial"/>
                <w:iCs/>
                <w:color w:val="000000"/>
              </w:rPr>
            </w:pPr>
          </w:p>
          <w:p w14:paraId="7D1A2C59" w14:textId="77777777" w:rsidR="00414ECE" w:rsidRPr="00B9634D" w:rsidRDefault="005D290C" w:rsidP="00B9634D">
            <w:pPr>
              <w:pStyle w:val="Prrafodelista"/>
              <w:numPr>
                <w:ilvl w:val="0"/>
                <w:numId w:val="34"/>
              </w:numPr>
              <w:jc w:val="both"/>
              <w:rPr>
                <w:rFonts w:ascii="Trebuchet MS" w:hAnsi="Trebuchet MS" w:cs="Arial"/>
              </w:rPr>
            </w:pPr>
            <w:r w:rsidRPr="009427E3">
              <w:rPr>
                <w:rFonts w:ascii="Trebuchet MS" w:hAnsi="Trebuchet MS" w:cs="Arial"/>
              </w:rPr>
              <w:t>Participar en los eventos de información y difusión que proporcione la empresa para la identificación de acontecimientos traumáticos severos, factores de riesgo psicosocial y el entorno organizacional.</w:t>
            </w:r>
          </w:p>
          <w:p w14:paraId="70243B3B" w14:textId="77777777" w:rsidR="00414ECE" w:rsidRPr="009427E3" w:rsidRDefault="00414ECE" w:rsidP="00104F69">
            <w:pPr>
              <w:pStyle w:val="Prrafodelista"/>
              <w:ind w:left="720"/>
              <w:jc w:val="both"/>
              <w:rPr>
                <w:rFonts w:ascii="Trebuchet MS" w:hAnsi="Trebuchet MS" w:cs="Arial"/>
              </w:rPr>
            </w:pPr>
          </w:p>
          <w:p w14:paraId="39012BAA" w14:textId="77777777" w:rsidR="005D290C" w:rsidRPr="009427E3" w:rsidRDefault="005D290C" w:rsidP="007C2CD2">
            <w:pPr>
              <w:pStyle w:val="Prrafodelista"/>
              <w:numPr>
                <w:ilvl w:val="0"/>
                <w:numId w:val="34"/>
              </w:numPr>
              <w:jc w:val="both"/>
              <w:rPr>
                <w:rFonts w:ascii="Trebuchet MS" w:hAnsi="Trebuchet MS" w:cs="Arial"/>
              </w:rPr>
            </w:pPr>
            <w:r w:rsidRPr="009427E3">
              <w:rPr>
                <w:rFonts w:ascii="Trebuchet MS" w:hAnsi="Trebuchet MS" w:cs="Arial"/>
              </w:rPr>
              <w:t xml:space="preserve">Participar en el diagnóstico para la identificación de acontecimientos traumáticos severos, factores de riesgo psicosocial y en la evaluación del entorno organizacional, cada </w:t>
            </w:r>
            <w:r w:rsidR="00EC2571">
              <w:rPr>
                <w:rFonts w:ascii="Trebuchet MS" w:hAnsi="Trebuchet MS" w:cs="Arial"/>
              </w:rPr>
              <w:t>2 años.</w:t>
            </w:r>
          </w:p>
          <w:p w14:paraId="7CF4DB84" w14:textId="77777777" w:rsidR="005D290C" w:rsidRPr="009427E3" w:rsidRDefault="005D290C" w:rsidP="00C028BA">
            <w:pPr>
              <w:pStyle w:val="Prrafodelista"/>
              <w:ind w:left="0"/>
              <w:jc w:val="both"/>
              <w:rPr>
                <w:rFonts w:ascii="Trebuchet MS" w:hAnsi="Trebuchet MS" w:cs="Arial"/>
              </w:rPr>
            </w:pPr>
          </w:p>
          <w:p w14:paraId="58965116" w14:textId="77777777" w:rsidR="005D290C" w:rsidRPr="009427E3" w:rsidRDefault="005D290C" w:rsidP="00C028BA">
            <w:pPr>
              <w:numPr>
                <w:ilvl w:val="0"/>
                <w:numId w:val="34"/>
              </w:numPr>
              <w:jc w:val="both"/>
              <w:rPr>
                <w:rFonts w:ascii="Trebuchet MS" w:hAnsi="Trebuchet MS" w:cs="Arial"/>
              </w:rPr>
            </w:pPr>
            <w:r w:rsidRPr="009427E3">
              <w:rPr>
                <w:rFonts w:ascii="Trebuchet MS" w:hAnsi="Trebuchet MS" w:cs="Arial"/>
              </w:rPr>
              <w:t xml:space="preserve">Someterse a los exámenes médicos y evaluaciones psicológicas que determina la presente Norma y/o las normas oficiales mexicanas que al respecto emitan la </w:t>
            </w:r>
            <w:r w:rsidRPr="009427E3">
              <w:rPr>
                <w:rFonts w:ascii="Trebuchet MS" w:hAnsi="Trebuchet MS" w:cs="Arial"/>
              </w:rPr>
              <w:lastRenderedPageBreak/>
              <w:t>Secretaría de Salud y/o la Secretaría del Trabajo y Previsión Social, y a falta de éstas, los que indique la institución de seguridad social o privada, o el médico o psicólogo o psiquiatra de la empresa</w:t>
            </w:r>
            <w:r w:rsidR="00EC2571">
              <w:rPr>
                <w:rFonts w:ascii="Trebuchet MS" w:hAnsi="Trebuchet MS" w:cs="Arial"/>
              </w:rPr>
              <w:t>, así como, entregar los documentos que lo justifiquen.</w:t>
            </w:r>
          </w:p>
          <w:p w14:paraId="19B195D5" w14:textId="77777777" w:rsidR="005D290C" w:rsidRPr="009427E3" w:rsidRDefault="005D290C" w:rsidP="00C028BA">
            <w:pPr>
              <w:pStyle w:val="Prrafodelista"/>
              <w:rPr>
                <w:rFonts w:ascii="Trebuchet MS" w:hAnsi="Trebuchet MS" w:cs="Arial"/>
              </w:rPr>
            </w:pPr>
          </w:p>
          <w:p w14:paraId="4CCDC1E1" w14:textId="77777777" w:rsidR="005D290C" w:rsidRPr="009427E3" w:rsidRDefault="005D290C" w:rsidP="00F14055">
            <w:pPr>
              <w:numPr>
                <w:ilvl w:val="0"/>
                <w:numId w:val="34"/>
              </w:numPr>
              <w:jc w:val="both"/>
              <w:rPr>
                <w:rFonts w:ascii="Trebuchet MS" w:hAnsi="Trebuchet MS" w:cs="Arial"/>
              </w:rPr>
            </w:pPr>
            <w:r w:rsidRPr="009427E3">
              <w:rPr>
                <w:rFonts w:ascii="Trebuchet MS" w:hAnsi="Trebuchet MS" w:cs="Arial"/>
              </w:rPr>
              <w:t xml:space="preserve">Abstenerse de realizar prácticas contrarias al entorno organizacional favorable y actos de violencia laboral, Participar en las actividades que establezca la empresa para controlar los factores de riesgo psicosocial. Colaborar con un entorno organizacional favorable y prevenir actos de violencia laboral. </w:t>
            </w:r>
          </w:p>
          <w:p w14:paraId="0C93A2BE" w14:textId="77777777" w:rsidR="005D290C" w:rsidRPr="009427E3" w:rsidRDefault="005D290C" w:rsidP="00F14055">
            <w:pPr>
              <w:pStyle w:val="Prrafodelista"/>
              <w:rPr>
                <w:rFonts w:ascii="Trebuchet MS" w:hAnsi="Trebuchet MS" w:cs="Arial"/>
              </w:rPr>
            </w:pPr>
          </w:p>
          <w:p w14:paraId="16D709E0" w14:textId="77777777" w:rsidR="005D290C" w:rsidRPr="009427E3" w:rsidRDefault="005D290C" w:rsidP="00EC15D8">
            <w:pPr>
              <w:pStyle w:val="Prrafodelista"/>
              <w:numPr>
                <w:ilvl w:val="0"/>
                <w:numId w:val="34"/>
              </w:numPr>
              <w:jc w:val="both"/>
              <w:rPr>
                <w:rFonts w:ascii="Trebuchet MS" w:hAnsi="Trebuchet MS" w:cs="Arial"/>
              </w:rPr>
            </w:pPr>
            <w:r w:rsidRPr="009427E3">
              <w:rPr>
                <w:rFonts w:ascii="Trebuchet MS" w:hAnsi="Trebuchet MS" w:cs="Arial"/>
              </w:rPr>
              <w:t xml:space="preserve">Informar </w:t>
            </w:r>
            <w:r w:rsidR="00EC2571">
              <w:rPr>
                <w:rFonts w:ascii="Trebuchet MS" w:hAnsi="Trebuchet MS" w:cs="Arial"/>
              </w:rPr>
              <w:t>al comité de cumplimiento</w:t>
            </w:r>
            <w:r w:rsidRPr="009427E3">
              <w:rPr>
                <w:rFonts w:ascii="Trebuchet MS" w:hAnsi="Trebuchet MS" w:cs="Arial"/>
              </w:rPr>
              <w:t>, por escrito y de acuerdo con el procedimiento, en el caso de haber presenciado o sufrido un acontecimiento traumático severo en el trayecto o dentro del trabajo, en una fecha posterior al diagnóstico realizado.</w:t>
            </w:r>
          </w:p>
          <w:p w14:paraId="52A2885A" w14:textId="77777777" w:rsidR="005D290C" w:rsidRPr="009427E3" w:rsidRDefault="005D290C" w:rsidP="003459E3">
            <w:pPr>
              <w:pStyle w:val="Prrafodelista"/>
              <w:rPr>
                <w:rFonts w:ascii="Trebuchet MS" w:hAnsi="Trebuchet MS" w:cs="Arial"/>
              </w:rPr>
            </w:pPr>
          </w:p>
          <w:p w14:paraId="4055C474" w14:textId="77777777" w:rsidR="005D290C" w:rsidRPr="009427E3" w:rsidRDefault="005D290C" w:rsidP="003459E3">
            <w:pPr>
              <w:pStyle w:val="Prrafodelista"/>
              <w:numPr>
                <w:ilvl w:val="0"/>
                <w:numId w:val="34"/>
              </w:numPr>
              <w:jc w:val="both"/>
              <w:rPr>
                <w:rFonts w:ascii="Trebuchet MS" w:hAnsi="Trebuchet MS" w:cs="Arial"/>
              </w:rPr>
            </w:pPr>
            <w:r w:rsidRPr="009427E3">
              <w:rPr>
                <w:rFonts w:ascii="Trebuchet MS" w:hAnsi="Trebuchet MS" w:cs="Arial"/>
              </w:rPr>
              <w:t>Informar por escrito, a</w:t>
            </w:r>
            <w:r w:rsidR="00EC2571">
              <w:rPr>
                <w:rFonts w:ascii="Trebuchet MS" w:hAnsi="Trebuchet MS" w:cs="Arial"/>
              </w:rPr>
              <w:t>l comité de cumplimiento</w:t>
            </w:r>
            <w:r w:rsidRPr="009427E3">
              <w:rPr>
                <w:rFonts w:ascii="Trebuchet MS" w:hAnsi="Trebuchet MS" w:cs="Arial"/>
              </w:rPr>
              <w:t>, en caso de estar enterado de que una colaboradora o colaborador realicen prácticas opuestas al entorno organizacional favorable y denunciar actos de violencia laboral, utilizando los mecanismos establecidos por la empresa.</w:t>
            </w:r>
          </w:p>
          <w:p w14:paraId="355E753A" w14:textId="77777777" w:rsidR="005D290C" w:rsidRPr="009427E3" w:rsidRDefault="005D290C" w:rsidP="002563D1">
            <w:pPr>
              <w:pStyle w:val="Prrafodelista"/>
              <w:ind w:left="720"/>
              <w:jc w:val="both"/>
              <w:rPr>
                <w:rFonts w:ascii="Trebuchet MS" w:hAnsi="Trebuchet MS" w:cs="Arial"/>
              </w:rPr>
            </w:pPr>
          </w:p>
          <w:p w14:paraId="03C3F8CE" w14:textId="77777777" w:rsidR="005D290C" w:rsidRPr="009427E3" w:rsidRDefault="005D290C" w:rsidP="002D4B08">
            <w:pPr>
              <w:pStyle w:val="Prrafodelista"/>
              <w:ind w:left="720"/>
              <w:jc w:val="both"/>
              <w:rPr>
                <w:rFonts w:ascii="Trebuchet MS" w:hAnsi="Trebuchet MS" w:cs="Arial"/>
              </w:rPr>
            </w:pPr>
          </w:p>
        </w:tc>
      </w:tr>
      <w:tr w:rsidR="005D290C" w:rsidRPr="009427E3" w14:paraId="761B7291" w14:textId="77777777" w:rsidTr="005D290C">
        <w:tc>
          <w:tcPr>
            <w:tcW w:w="1600" w:type="dxa"/>
            <w:gridSpan w:val="2"/>
          </w:tcPr>
          <w:p w14:paraId="1F4071B3" w14:textId="77777777" w:rsidR="005D290C" w:rsidRPr="009427E3" w:rsidRDefault="005D290C" w:rsidP="00636960">
            <w:pPr>
              <w:rPr>
                <w:rFonts w:ascii="Trebuchet MS" w:hAnsi="Trebuchet MS" w:cs="Arial"/>
                <w:b/>
                <w:lang w:val="es-MX"/>
              </w:rPr>
            </w:pPr>
          </w:p>
        </w:tc>
        <w:tc>
          <w:tcPr>
            <w:tcW w:w="485" w:type="dxa"/>
            <w:gridSpan w:val="2"/>
          </w:tcPr>
          <w:p w14:paraId="06569B73" w14:textId="77777777" w:rsidR="005D290C" w:rsidRPr="009427E3" w:rsidRDefault="005D290C" w:rsidP="00636960">
            <w:pPr>
              <w:pStyle w:val="Encabezado"/>
              <w:tabs>
                <w:tab w:val="clear" w:pos="4419"/>
                <w:tab w:val="clear" w:pos="8838"/>
              </w:tabs>
              <w:jc w:val="both"/>
              <w:rPr>
                <w:rFonts w:ascii="Trebuchet MS" w:hAnsi="Trebuchet MS" w:cs="Arial"/>
                <w:lang w:val="es-MX"/>
              </w:rPr>
            </w:pPr>
          </w:p>
        </w:tc>
        <w:tc>
          <w:tcPr>
            <w:tcW w:w="6969" w:type="dxa"/>
          </w:tcPr>
          <w:p w14:paraId="43963FD4" w14:textId="77777777" w:rsidR="005D290C" w:rsidRPr="009427E3" w:rsidRDefault="005D290C" w:rsidP="00636960">
            <w:pPr>
              <w:pStyle w:val="Encabezado"/>
              <w:tabs>
                <w:tab w:val="clear" w:pos="4419"/>
                <w:tab w:val="clear" w:pos="8838"/>
              </w:tabs>
              <w:jc w:val="both"/>
              <w:rPr>
                <w:rFonts w:ascii="Trebuchet MS" w:hAnsi="Trebuchet MS" w:cs="Arial"/>
                <w:lang w:val="es-MX"/>
              </w:rPr>
            </w:pPr>
          </w:p>
        </w:tc>
      </w:tr>
      <w:tr w:rsidR="005D290C" w:rsidRPr="009427E3" w14:paraId="7DCAD08F" w14:textId="77777777" w:rsidTr="005D290C">
        <w:trPr>
          <w:trHeight w:val="323"/>
        </w:trPr>
        <w:tc>
          <w:tcPr>
            <w:tcW w:w="1600" w:type="dxa"/>
            <w:gridSpan w:val="2"/>
          </w:tcPr>
          <w:p w14:paraId="16071A9E" w14:textId="77777777" w:rsidR="005D290C" w:rsidRPr="009427E3" w:rsidRDefault="005D290C" w:rsidP="00636960">
            <w:pPr>
              <w:rPr>
                <w:rFonts w:ascii="Trebuchet MS" w:hAnsi="Trebuchet MS" w:cs="Arial"/>
                <w:b/>
                <w:lang w:val="es-MX"/>
              </w:rPr>
            </w:pPr>
          </w:p>
        </w:tc>
        <w:tc>
          <w:tcPr>
            <w:tcW w:w="485" w:type="dxa"/>
            <w:gridSpan w:val="2"/>
          </w:tcPr>
          <w:p w14:paraId="2994CF48" w14:textId="77777777" w:rsidR="005D290C" w:rsidRDefault="005D290C" w:rsidP="00636960">
            <w:pPr>
              <w:pStyle w:val="Encabezado"/>
              <w:tabs>
                <w:tab w:val="clear" w:pos="4419"/>
                <w:tab w:val="clear" w:pos="8838"/>
              </w:tabs>
              <w:jc w:val="both"/>
              <w:rPr>
                <w:rFonts w:ascii="Trebuchet MS" w:hAnsi="Trebuchet MS" w:cs="Arial"/>
                <w:lang w:val="es-MX"/>
              </w:rPr>
            </w:pPr>
          </w:p>
        </w:tc>
        <w:tc>
          <w:tcPr>
            <w:tcW w:w="6969" w:type="dxa"/>
          </w:tcPr>
          <w:p w14:paraId="4CE0B341" w14:textId="77777777" w:rsidR="005D290C" w:rsidRDefault="005D290C" w:rsidP="00636960">
            <w:pPr>
              <w:pStyle w:val="Encabezado"/>
              <w:tabs>
                <w:tab w:val="clear" w:pos="4419"/>
                <w:tab w:val="clear" w:pos="8838"/>
              </w:tabs>
              <w:jc w:val="both"/>
              <w:rPr>
                <w:rFonts w:ascii="Trebuchet MS" w:hAnsi="Trebuchet MS" w:cs="Arial"/>
                <w:lang w:val="es-MX"/>
              </w:rPr>
            </w:pPr>
          </w:p>
          <w:p w14:paraId="6349A3FF" w14:textId="77777777" w:rsidR="005D290C" w:rsidRDefault="005D290C" w:rsidP="00636960">
            <w:pPr>
              <w:pStyle w:val="Encabezado"/>
              <w:tabs>
                <w:tab w:val="clear" w:pos="4419"/>
                <w:tab w:val="clear" w:pos="8838"/>
              </w:tabs>
              <w:jc w:val="both"/>
              <w:rPr>
                <w:rFonts w:ascii="Trebuchet MS" w:hAnsi="Trebuchet MS" w:cs="Arial"/>
                <w:lang w:val="es-MX"/>
              </w:rPr>
            </w:pPr>
          </w:p>
          <w:p w14:paraId="1B25503F" w14:textId="77777777" w:rsidR="005D290C" w:rsidRDefault="005D290C" w:rsidP="00636960">
            <w:pPr>
              <w:pStyle w:val="Encabezado"/>
              <w:tabs>
                <w:tab w:val="clear" w:pos="4419"/>
                <w:tab w:val="clear" w:pos="8838"/>
              </w:tabs>
              <w:jc w:val="both"/>
              <w:rPr>
                <w:rFonts w:ascii="Trebuchet MS" w:hAnsi="Trebuchet MS" w:cs="Arial"/>
                <w:lang w:val="es-MX"/>
              </w:rPr>
            </w:pPr>
          </w:p>
          <w:p w14:paraId="018435DD" w14:textId="77777777" w:rsidR="005D290C" w:rsidRDefault="005D290C" w:rsidP="00636960">
            <w:pPr>
              <w:pStyle w:val="Encabezado"/>
              <w:tabs>
                <w:tab w:val="clear" w:pos="4419"/>
                <w:tab w:val="clear" w:pos="8838"/>
              </w:tabs>
              <w:jc w:val="both"/>
              <w:rPr>
                <w:rFonts w:ascii="Trebuchet MS" w:hAnsi="Trebuchet MS" w:cs="Arial"/>
                <w:lang w:val="es-MX"/>
              </w:rPr>
            </w:pPr>
          </w:p>
          <w:p w14:paraId="481322DF" w14:textId="77777777" w:rsidR="005D290C" w:rsidRDefault="005D290C" w:rsidP="00636960">
            <w:pPr>
              <w:pStyle w:val="Encabezado"/>
              <w:tabs>
                <w:tab w:val="clear" w:pos="4419"/>
                <w:tab w:val="clear" w:pos="8838"/>
              </w:tabs>
              <w:jc w:val="both"/>
              <w:rPr>
                <w:rFonts w:ascii="Trebuchet MS" w:hAnsi="Trebuchet MS" w:cs="Arial"/>
                <w:lang w:val="es-MX"/>
              </w:rPr>
            </w:pPr>
          </w:p>
          <w:p w14:paraId="212D98B6" w14:textId="77777777" w:rsidR="005D290C" w:rsidRDefault="005D290C" w:rsidP="00636960">
            <w:pPr>
              <w:pStyle w:val="Encabezado"/>
              <w:tabs>
                <w:tab w:val="clear" w:pos="4419"/>
                <w:tab w:val="clear" w:pos="8838"/>
              </w:tabs>
              <w:jc w:val="both"/>
              <w:rPr>
                <w:rFonts w:ascii="Trebuchet MS" w:hAnsi="Trebuchet MS" w:cs="Arial"/>
                <w:lang w:val="es-MX"/>
              </w:rPr>
            </w:pPr>
          </w:p>
          <w:p w14:paraId="6D4838EF" w14:textId="77777777" w:rsidR="005D290C" w:rsidRDefault="005D290C" w:rsidP="00636960">
            <w:pPr>
              <w:pStyle w:val="Encabezado"/>
              <w:tabs>
                <w:tab w:val="clear" w:pos="4419"/>
                <w:tab w:val="clear" w:pos="8838"/>
              </w:tabs>
              <w:jc w:val="both"/>
              <w:rPr>
                <w:rFonts w:ascii="Trebuchet MS" w:hAnsi="Trebuchet MS" w:cs="Arial"/>
                <w:lang w:val="es-MX"/>
              </w:rPr>
            </w:pPr>
          </w:p>
          <w:p w14:paraId="06BD1938" w14:textId="77777777" w:rsidR="00B9634D" w:rsidRDefault="00B9634D" w:rsidP="00636960">
            <w:pPr>
              <w:pStyle w:val="Encabezado"/>
              <w:tabs>
                <w:tab w:val="clear" w:pos="4419"/>
                <w:tab w:val="clear" w:pos="8838"/>
              </w:tabs>
              <w:jc w:val="both"/>
              <w:rPr>
                <w:rFonts w:ascii="Trebuchet MS" w:hAnsi="Trebuchet MS" w:cs="Arial"/>
                <w:lang w:val="es-MX"/>
              </w:rPr>
            </w:pPr>
          </w:p>
          <w:p w14:paraId="1F7D3E81" w14:textId="77777777" w:rsidR="00B9634D" w:rsidRDefault="00B9634D" w:rsidP="00636960">
            <w:pPr>
              <w:pStyle w:val="Encabezado"/>
              <w:tabs>
                <w:tab w:val="clear" w:pos="4419"/>
                <w:tab w:val="clear" w:pos="8838"/>
              </w:tabs>
              <w:jc w:val="both"/>
              <w:rPr>
                <w:rFonts w:ascii="Trebuchet MS" w:hAnsi="Trebuchet MS" w:cs="Arial"/>
                <w:lang w:val="es-MX"/>
              </w:rPr>
            </w:pPr>
          </w:p>
          <w:p w14:paraId="22D3A771" w14:textId="77777777" w:rsidR="00B9634D" w:rsidRDefault="00B9634D" w:rsidP="00636960">
            <w:pPr>
              <w:pStyle w:val="Encabezado"/>
              <w:tabs>
                <w:tab w:val="clear" w:pos="4419"/>
                <w:tab w:val="clear" w:pos="8838"/>
              </w:tabs>
              <w:jc w:val="both"/>
              <w:rPr>
                <w:rFonts w:ascii="Trebuchet MS" w:hAnsi="Trebuchet MS" w:cs="Arial"/>
                <w:lang w:val="es-MX"/>
              </w:rPr>
            </w:pPr>
          </w:p>
          <w:p w14:paraId="2CCB65F4" w14:textId="77777777" w:rsidR="00B9634D" w:rsidRDefault="00B9634D" w:rsidP="00636960">
            <w:pPr>
              <w:pStyle w:val="Encabezado"/>
              <w:tabs>
                <w:tab w:val="clear" w:pos="4419"/>
                <w:tab w:val="clear" w:pos="8838"/>
              </w:tabs>
              <w:jc w:val="both"/>
              <w:rPr>
                <w:rFonts w:ascii="Trebuchet MS" w:hAnsi="Trebuchet MS" w:cs="Arial"/>
                <w:lang w:val="es-MX"/>
              </w:rPr>
            </w:pPr>
          </w:p>
          <w:p w14:paraId="12131B8F" w14:textId="77777777" w:rsidR="00B9634D" w:rsidRDefault="00B9634D" w:rsidP="00636960">
            <w:pPr>
              <w:pStyle w:val="Encabezado"/>
              <w:tabs>
                <w:tab w:val="clear" w:pos="4419"/>
                <w:tab w:val="clear" w:pos="8838"/>
              </w:tabs>
              <w:jc w:val="both"/>
              <w:rPr>
                <w:rFonts w:ascii="Trebuchet MS" w:hAnsi="Trebuchet MS" w:cs="Arial"/>
                <w:lang w:val="es-MX"/>
              </w:rPr>
            </w:pPr>
          </w:p>
          <w:p w14:paraId="0214EF3B" w14:textId="77777777" w:rsidR="00B9634D" w:rsidRDefault="00B9634D" w:rsidP="00636960">
            <w:pPr>
              <w:pStyle w:val="Encabezado"/>
              <w:tabs>
                <w:tab w:val="clear" w:pos="4419"/>
                <w:tab w:val="clear" w:pos="8838"/>
              </w:tabs>
              <w:jc w:val="both"/>
              <w:rPr>
                <w:rFonts w:ascii="Trebuchet MS" w:hAnsi="Trebuchet MS" w:cs="Arial"/>
                <w:lang w:val="es-MX"/>
              </w:rPr>
            </w:pPr>
          </w:p>
          <w:p w14:paraId="782A5956" w14:textId="77777777" w:rsidR="00B9634D" w:rsidRDefault="00B9634D" w:rsidP="00636960">
            <w:pPr>
              <w:pStyle w:val="Encabezado"/>
              <w:tabs>
                <w:tab w:val="clear" w:pos="4419"/>
                <w:tab w:val="clear" w:pos="8838"/>
              </w:tabs>
              <w:jc w:val="both"/>
              <w:rPr>
                <w:rFonts w:ascii="Trebuchet MS" w:hAnsi="Trebuchet MS" w:cs="Arial"/>
                <w:lang w:val="es-MX"/>
              </w:rPr>
            </w:pPr>
          </w:p>
          <w:p w14:paraId="0BB22D36" w14:textId="77777777" w:rsidR="00B9634D" w:rsidRDefault="00B9634D" w:rsidP="00636960">
            <w:pPr>
              <w:pStyle w:val="Encabezado"/>
              <w:tabs>
                <w:tab w:val="clear" w:pos="4419"/>
                <w:tab w:val="clear" w:pos="8838"/>
              </w:tabs>
              <w:jc w:val="both"/>
              <w:rPr>
                <w:rFonts w:ascii="Trebuchet MS" w:hAnsi="Trebuchet MS" w:cs="Arial"/>
                <w:lang w:val="es-MX"/>
              </w:rPr>
            </w:pPr>
          </w:p>
          <w:p w14:paraId="4D7D297D" w14:textId="77777777" w:rsidR="00B9634D" w:rsidRDefault="00B9634D" w:rsidP="00636960">
            <w:pPr>
              <w:pStyle w:val="Encabezado"/>
              <w:tabs>
                <w:tab w:val="clear" w:pos="4419"/>
                <w:tab w:val="clear" w:pos="8838"/>
              </w:tabs>
              <w:jc w:val="both"/>
              <w:rPr>
                <w:rFonts w:ascii="Trebuchet MS" w:hAnsi="Trebuchet MS" w:cs="Arial"/>
                <w:lang w:val="es-MX"/>
              </w:rPr>
            </w:pPr>
          </w:p>
          <w:p w14:paraId="55AD7514" w14:textId="77777777" w:rsidR="00B9634D" w:rsidRDefault="00B9634D" w:rsidP="00636960">
            <w:pPr>
              <w:pStyle w:val="Encabezado"/>
              <w:tabs>
                <w:tab w:val="clear" w:pos="4419"/>
                <w:tab w:val="clear" w:pos="8838"/>
              </w:tabs>
              <w:jc w:val="both"/>
              <w:rPr>
                <w:rFonts w:ascii="Trebuchet MS" w:hAnsi="Trebuchet MS" w:cs="Arial"/>
                <w:lang w:val="es-MX"/>
              </w:rPr>
            </w:pPr>
          </w:p>
          <w:p w14:paraId="7A7163D8" w14:textId="77777777" w:rsidR="00B9634D" w:rsidRDefault="00B9634D" w:rsidP="00636960">
            <w:pPr>
              <w:pStyle w:val="Encabezado"/>
              <w:tabs>
                <w:tab w:val="clear" w:pos="4419"/>
                <w:tab w:val="clear" w:pos="8838"/>
              </w:tabs>
              <w:jc w:val="both"/>
              <w:rPr>
                <w:rFonts w:ascii="Trebuchet MS" w:hAnsi="Trebuchet MS" w:cs="Arial"/>
                <w:lang w:val="es-MX"/>
              </w:rPr>
            </w:pPr>
          </w:p>
          <w:p w14:paraId="6B103EAA" w14:textId="77777777" w:rsidR="005D290C" w:rsidRDefault="005D290C" w:rsidP="00636960">
            <w:pPr>
              <w:pStyle w:val="Encabezado"/>
              <w:tabs>
                <w:tab w:val="clear" w:pos="4419"/>
                <w:tab w:val="clear" w:pos="8838"/>
              </w:tabs>
              <w:jc w:val="both"/>
              <w:rPr>
                <w:rFonts w:ascii="Trebuchet MS" w:hAnsi="Trebuchet MS" w:cs="Arial"/>
                <w:lang w:val="es-MX"/>
              </w:rPr>
            </w:pPr>
          </w:p>
          <w:p w14:paraId="694100DB" w14:textId="77777777" w:rsidR="005D290C" w:rsidRPr="009427E3" w:rsidRDefault="005D290C" w:rsidP="00636960">
            <w:pPr>
              <w:pStyle w:val="Encabezado"/>
              <w:tabs>
                <w:tab w:val="clear" w:pos="4419"/>
                <w:tab w:val="clear" w:pos="8838"/>
              </w:tabs>
              <w:jc w:val="both"/>
              <w:rPr>
                <w:rFonts w:ascii="Trebuchet MS" w:hAnsi="Trebuchet MS" w:cs="Arial"/>
                <w:lang w:val="es-MX"/>
              </w:rPr>
            </w:pPr>
          </w:p>
        </w:tc>
      </w:tr>
    </w:tbl>
    <w:p w14:paraId="68AFF994" w14:textId="77777777" w:rsidR="007F48CB" w:rsidRPr="004B4786" w:rsidRDefault="007F48CB" w:rsidP="007F48CB">
      <w:pPr>
        <w:tabs>
          <w:tab w:val="left" w:pos="4875"/>
        </w:tabs>
        <w:jc w:val="center"/>
        <w:rPr>
          <w:rFonts w:ascii="Trebuchet MS" w:hAnsi="Trebuchet MS" w:cs="Arial"/>
          <w:b/>
          <w:color w:val="002774"/>
          <w:sz w:val="28"/>
          <w:szCs w:val="28"/>
          <w:lang w:val="es-MX"/>
        </w:rPr>
      </w:pPr>
      <w:r w:rsidRPr="004B4786">
        <w:rPr>
          <w:rFonts w:ascii="Trebuchet MS" w:hAnsi="Trebuchet MS" w:cs="Arial"/>
          <w:b/>
          <w:color w:val="002774"/>
          <w:sz w:val="28"/>
          <w:szCs w:val="28"/>
          <w:lang w:val="es-MX"/>
        </w:rPr>
        <w:lastRenderedPageBreak/>
        <w:t>ANEXO A</w:t>
      </w:r>
    </w:p>
    <w:p w14:paraId="420697E1" w14:textId="77777777" w:rsidR="00F03EC4" w:rsidRPr="009427E3" w:rsidDel="00920665" w:rsidRDefault="00F03EC4" w:rsidP="007F48CB">
      <w:pPr>
        <w:tabs>
          <w:tab w:val="left" w:pos="4875"/>
        </w:tabs>
        <w:jc w:val="center"/>
        <w:rPr>
          <w:del w:id="2" w:author="Alejandro Cuevas (TMS)" w:date="2019-12-02T17:07:00Z"/>
          <w:rFonts w:ascii="Trebuchet MS" w:hAnsi="Trebuchet MS" w:cs="Arial"/>
          <w:b/>
          <w:lang w:val="es-MX"/>
        </w:rPr>
      </w:pPr>
    </w:p>
    <w:p w14:paraId="11FD68E9" w14:textId="77777777" w:rsidR="00F03EC4" w:rsidRPr="004B4786" w:rsidRDefault="00F03EC4" w:rsidP="00584714">
      <w:pPr>
        <w:tabs>
          <w:tab w:val="left" w:pos="4875"/>
        </w:tabs>
        <w:jc w:val="both"/>
        <w:rPr>
          <w:rFonts w:ascii="Trebuchet MS" w:hAnsi="Trebuchet MS" w:cs="Arial"/>
          <w:sz w:val="23"/>
          <w:szCs w:val="23"/>
          <w:lang w:val="es-MX"/>
        </w:rPr>
      </w:pPr>
      <w:r w:rsidRPr="004B4786">
        <w:rPr>
          <w:rFonts w:ascii="Trebuchet MS" w:hAnsi="Trebuchet MS" w:cs="Arial"/>
          <w:sz w:val="23"/>
          <w:szCs w:val="23"/>
          <w:lang w:val="es-MX"/>
        </w:rPr>
        <w:t>Para efectos de ampliar el conocimiento y comprensión de la presente política, la NOM 035-STPS considera las siguientes definiciones</w:t>
      </w:r>
      <w:r w:rsidR="004525D3" w:rsidRPr="004B4786">
        <w:rPr>
          <w:rFonts w:ascii="Trebuchet MS" w:hAnsi="Trebuchet MS" w:cs="Arial"/>
          <w:sz w:val="23"/>
          <w:szCs w:val="23"/>
          <w:lang w:val="es-MX"/>
        </w:rPr>
        <w:t xml:space="preserve"> en orden alfabético</w:t>
      </w:r>
      <w:r w:rsidRPr="004B4786">
        <w:rPr>
          <w:rFonts w:ascii="Trebuchet MS" w:hAnsi="Trebuchet MS" w:cs="Arial"/>
          <w:sz w:val="23"/>
          <w:szCs w:val="23"/>
          <w:lang w:val="es-MX"/>
        </w:rPr>
        <w:t>:</w:t>
      </w:r>
    </w:p>
    <w:p w14:paraId="41AE61C6" w14:textId="77777777" w:rsidR="00584714" w:rsidRPr="004B4786" w:rsidDel="00920665" w:rsidRDefault="00584714" w:rsidP="00584714">
      <w:pPr>
        <w:tabs>
          <w:tab w:val="left" w:pos="4875"/>
        </w:tabs>
        <w:jc w:val="both"/>
        <w:rPr>
          <w:del w:id="3" w:author="Alejandro Cuevas (TMS)" w:date="2019-12-02T17:07:00Z"/>
          <w:rFonts w:ascii="Trebuchet MS" w:hAnsi="Trebuchet MS" w:cs="Arial"/>
          <w:sz w:val="23"/>
          <w:szCs w:val="23"/>
          <w:lang w:val="es-MX"/>
        </w:rPr>
      </w:pPr>
    </w:p>
    <w:p w14:paraId="59E9CC6F" w14:textId="77777777" w:rsidR="004F53E1" w:rsidRPr="004B4786" w:rsidRDefault="004F53E1" w:rsidP="004F53E1">
      <w:pPr>
        <w:tabs>
          <w:tab w:val="left" w:pos="4875"/>
        </w:tabs>
        <w:jc w:val="both"/>
        <w:rPr>
          <w:rFonts w:ascii="Trebuchet MS" w:hAnsi="Trebuchet MS" w:cs="Arial"/>
          <w:sz w:val="23"/>
          <w:szCs w:val="23"/>
          <w:lang w:val="es-MX"/>
        </w:rPr>
      </w:pPr>
      <w:r w:rsidRPr="004B4786">
        <w:rPr>
          <w:rFonts w:ascii="Trebuchet MS" w:hAnsi="Trebuchet MS" w:cs="Arial"/>
          <w:b/>
          <w:bCs/>
          <w:i/>
          <w:iCs/>
          <w:sz w:val="23"/>
          <w:szCs w:val="23"/>
          <w:lang w:val="es-MX"/>
        </w:rPr>
        <w:t>Acontecimiento traumático severo:</w:t>
      </w:r>
      <w:r w:rsidRPr="004B4786">
        <w:rPr>
          <w:rFonts w:ascii="Trebuchet MS" w:hAnsi="Trebuchet MS" w:cs="Arial"/>
          <w:sz w:val="23"/>
          <w:szCs w:val="23"/>
          <w:lang w:val="es-MX"/>
        </w:rPr>
        <w:t xml:space="preserve"> Aquel experimentado durante o con motivo del trabajo que se caracteriza por la ocurrencia de la muerte o que representa un peligro real para la integridad física de una o varias personas y que puede generar trastorno de estrés postraumático para quien lo sufre o lo presencia. Algunos ejemplos son: explosiones, derrumbes, incendios de gran magnitud; accidentes graves o mortales, asaltos con violencia, secuestros y homicidios, entre otros.</w:t>
      </w:r>
    </w:p>
    <w:p w14:paraId="7954A08D" w14:textId="77777777" w:rsidR="004F53E1" w:rsidRPr="004B4786" w:rsidRDefault="004F53E1" w:rsidP="004F53E1">
      <w:pPr>
        <w:tabs>
          <w:tab w:val="left" w:pos="4875"/>
        </w:tabs>
        <w:jc w:val="both"/>
        <w:rPr>
          <w:rFonts w:ascii="Trebuchet MS" w:hAnsi="Trebuchet MS" w:cs="Arial"/>
          <w:i/>
          <w:iCs/>
          <w:sz w:val="23"/>
          <w:szCs w:val="23"/>
          <w:lang w:val="es-MX"/>
        </w:rPr>
      </w:pPr>
    </w:p>
    <w:p w14:paraId="3EA04672" w14:textId="77777777" w:rsidR="004F53E1" w:rsidRPr="004B4786" w:rsidRDefault="004F53E1" w:rsidP="004F53E1">
      <w:pPr>
        <w:tabs>
          <w:tab w:val="left" w:pos="4875"/>
        </w:tabs>
        <w:jc w:val="both"/>
        <w:rPr>
          <w:rFonts w:ascii="Trebuchet MS" w:hAnsi="Trebuchet MS" w:cs="Arial"/>
          <w:sz w:val="23"/>
          <w:szCs w:val="23"/>
          <w:lang w:val="es-MX"/>
        </w:rPr>
      </w:pPr>
      <w:r w:rsidRPr="004B4786">
        <w:rPr>
          <w:rFonts w:ascii="Trebuchet MS" w:hAnsi="Trebuchet MS" w:cs="Arial"/>
          <w:b/>
          <w:bCs/>
          <w:i/>
          <w:iCs/>
          <w:sz w:val="23"/>
          <w:szCs w:val="23"/>
          <w:lang w:val="es-MX"/>
        </w:rPr>
        <w:t>Apoyo social:</w:t>
      </w:r>
      <w:r w:rsidRPr="004B4786">
        <w:rPr>
          <w:rFonts w:ascii="Trebuchet MS" w:hAnsi="Trebuchet MS" w:cs="Arial"/>
          <w:sz w:val="23"/>
          <w:szCs w:val="23"/>
          <w:lang w:val="es-MX"/>
        </w:rPr>
        <w:t xml:space="preserve"> Las acciones para mejorar las relaciones sociales en el trabajo en las que se promueve el apoyo mutuo en la solución de problemas de trabajo entre trabajadores, superiores y/o subordinados. Algunos ejemplos de medidas para constituir un apoyo social práctico y oportuno en el lugar de trabajo son: afianzar la relación supervisores-trabajadores; propiciar la ayuda mutua entre los trabajadores; fomentar las actividades culturales y del deporte, y proporcionar ayuda directa cuando sea necesario, entre otros.</w:t>
      </w:r>
    </w:p>
    <w:p w14:paraId="25BB5BC2" w14:textId="77777777" w:rsidR="004F53E1" w:rsidRPr="004B4786" w:rsidRDefault="004F53E1" w:rsidP="004F53E1">
      <w:pPr>
        <w:tabs>
          <w:tab w:val="left" w:pos="4875"/>
        </w:tabs>
        <w:jc w:val="both"/>
        <w:rPr>
          <w:rFonts w:ascii="Trebuchet MS" w:hAnsi="Trebuchet MS" w:cs="Arial"/>
          <w:i/>
          <w:iCs/>
          <w:sz w:val="23"/>
          <w:szCs w:val="23"/>
          <w:lang w:val="es-MX"/>
        </w:rPr>
      </w:pPr>
    </w:p>
    <w:p w14:paraId="1FBBDAE0" w14:textId="77777777" w:rsidR="004F53E1" w:rsidRPr="004B4786" w:rsidRDefault="004F53E1" w:rsidP="004F53E1">
      <w:pPr>
        <w:tabs>
          <w:tab w:val="left" w:pos="4875"/>
        </w:tabs>
        <w:jc w:val="both"/>
        <w:rPr>
          <w:rFonts w:ascii="Trebuchet MS" w:hAnsi="Trebuchet MS" w:cs="Arial"/>
          <w:sz w:val="23"/>
          <w:szCs w:val="23"/>
          <w:lang w:val="es-MX"/>
        </w:rPr>
      </w:pPr>
      <w:r w:rsidRPr="004B4786">
        <w:rPr>
          <w:rFonts w:ascii="Trebuchet MS" w:hAnsi="Trebuchet MS" w:cs="Arial"/>
          <w:b/>
          <w:bCs/>
          <w:i/>
          <w:iCs/>
          <w:sz w:val="23"/>
          <w:szCs w:val="23"/>
          <w:lang w:val="es-MX"/>
        </w:rPr>
        <w:t>Autoridad laboral:</w:t>
      </w:r>
      <w:r w:rsidRPr="004B4786">
        <w:rPr>
          <w:rFonts w:ascii="Trebuchet MS" w:hAnsi="Trebuchet MS" w:cs="Arial"/>
          <w:sz w:val="23"/>
          <w:szCs w:val="23"/>
          <w:lang w:val="es-MX"/>
        </w:rPr>
        <w:t xml:space="preserve"> Las unidades administrativas competentes de la Secretaría que realizan funciones de inspección y vigilancia en materia de seguridad y salud en el trabajo, y las correspondientes de las entidades federativas, que actúen en auxilio de aquéllas.</w:t>
      </w:r>
    </w:p>
    <w:p w14:paraId="04C87C1A" w14:textId="77777777" w:rsidR="004F53E1" w:rsidRPr="004B4786" w:rsidRDefault="004F53E1" w:rsidP="004F53E1">
      <w:pPr>
        <w:tabs>
          <w:tab w:val="left" w:pos="4875"/>
        </w:tabs>
        <w:jc w:val="both"/>
        <w:rPr>
          <w:rFonts w:ascii="Trebuchet MS" w:hAnsi="Trebuchet MS" w:cs="Arial"/>
          <w:sz w:val="23"/>
          <w:szCs w:val="23"/>
          <w:lang w:val="es-MX"/>
        </w:rPr>
      </w:pPr>
    </w:p>
    <w:p w14:paraId="1A4D91D1" w14:textId="77777777" w:rsidR="004F53E1" w:rsidRPr="004B4786" w:rsidRDefault="004F53E1" w:rsidP="004F53E1">
      <w:pPr>
        <w:tabs>
          <w:tab w:val="left" w:pos="4875"/>
        </w:tabs>
        <w:jc w:val="both"/>
        <w:rPr>
          <w:rFonts w:ascii="Trebuchet MS" w:hAnsi="Trebuchet MS" w:cs="Arial"/>
          <w:sz w:val="23"/>
          <w:szCs w:val="23"/>
          <w:lang w:val="es-MX"/>
        </w:rPr>
      </w:pPr>
      <w:r w:rsidRPr="004B4786">
        <w:rPr>
          <w:rFonts w:ascii="Trebuchet MS" w:hAnsi="Trebuchet MS" w:cs="Arial"/>
          <w:b/>
          <w:bCs/>
          <w:i/>
          <w:iCs/>
          <w:sz w:val="23"/>
          <w:szCs w:val="23"/>
          <w:lang w:val="es-MX"/>
        </w:rPr>
        <w:t>Burn out:</w:t>
      </w:r>
      <w:r w:rsidRPr="004B4786">
        <w:rPr>
          <w:rFonts w:ascii="Trebuchet MS" w:hAnsi="Trebuchet MS" w:cs="Arial"/>
          <w:i/>
          <w:iCs/>
          <w:sz w:val="23"/>
          <w:szCs w:val="23"/>
          <w:lang w:val="es-MX"/>
        </w:rPr>
        <w:t xml:space="preserve"> </w:t>
      </w:r>
      <w:r w:rsidRPr="004B4786">
        <w:rPr>
          <w:rFonts w:ascii="Trebuchet MS" w:hAnsi="Trebuchet MS" w:cs="Arial"/>
          <w:sz w:val="23"/>
          <w:szCs w:val="23"/>
          <w:lang w:val="es-MX"/>
        </w:rPr>
        <w:t>Es estrés laboral que de acuerdo con el IMSS es el tipo del estrés donde la creciente presión en el entorno laboral puede provocar la saturación física o mental del trabajador, generando diversas consecuencias que no solo afectan la salud sino su entorno más próximo ya que genera un desequilibrio entre lo laboral y lo personal.</w:t>
      </w:r>
    </w:p>
    <w:p w14:paraId="2CDFC463" w14:textId="77777777" w:rsidR="004F53E1" w:rsidRPr="004B4786" w:rsidRDefault="004F53E1" w:rsidP="004F53E1">
      <w:pPr>
        <w:tabs>
          <w:tab w:val="left" w:pos="4875"/>
        </w:tabs>
        <w:jc w:val="both"/>
        <w:rPr>
          <w:rFonts w:ascii="Trebuchet MS" w:hAnsi="Trebuchet MS" w:cs="Arial"/>
          <w:i/>
          <w:iCs/>
          <w:sz w:val="23"/>
          <w:szCs w:val="23"/>
          <w:lang w:val="es-MX"/>
        </w:rPr>
      </w:pPr>
    </w:p>
    <w:p w14:paraId="1F7DCC0E" w14:textId="77777777" w:rsidR="004F53E1" w:rsidRPr="004B4786" w:rsidRDefault="004F53E1" w:rsidP="004F53E1">
      <w:pPr>
        <w:tabs>
          <w:tab w:val="left" w:pos="4875"/>
        </w:tabs>
        <w:jc w:val="both"/>
        <w:rPr>
          <w:rFonts w:ascii="Trebuchet MS" w:hAnsi="Trebuchet MS" w:cs="Arial"/>
          <w:sz w:val="23"/>
          <w:szCs w:val="23"/>
          <w:lang w:val="es-MX"/>
        </w:rPr>
      </w:pPr>
      <w:r w:rsidRPr="004B4786">
        <w:rPr>
          <w:rFonts w:ascii="Trebuchet MS" w:hAnsi="Trebuchet MS" w:cs="Arial"/>
          <w:b/>
          <w:bCs/>
          <w:i/>
          <w:iCs/>
          <w:sz w:val="23"/>
          <w:szCs w:val="23"/>
          <w:lang w:val="es-MX"/>
        </w:rPr>
        <w:t>Cargas excesivas de trabajo:</w:t>
      </w:r>
      <w:r w:rsidRPr="004B4786">
        <w:rPr>
          <w:rFonts w:ascii="Trebuchet MS" w:hAnsi="Trebuchet MS" w:cs="Arial"/>
          <w:sz w:val="23"/>
          <w:szCs w:val="23"/>
          <w:lang w:val="es-MX"/>
        </w:rPr>
        <w:t xml:space="preserve"> Cargas que a nivel cognitivo, mental o emocional sobreponen al trabajador. La falta de congruencia en las indicaciones del jefe frente a los empleados.</w:t>
      </w:r>
    </w:p>
    <w:p w14:paraId="3809F081" w14:textId="77777777" w:rsidR="004F53E1" w:rsidRPr="004B4786" w:rsidRDefault="004F53E1" w:rsidP="004F53E1">
      <w:pPr>
        <w:tabs>
          <w:tab w:val="left" w:pos="4875"/>
        </w:tabs>
        <w:jc w:val="both"/>
        <w:rPr>
          <w:rFonts w:ascii="Trebuchet MS" w:hAnsi="Trebuchet MS" w:cs="Arial"/>
          <w:i/>
          <w:iCs/>
          <w:sz w:val="23"/>
          <w:szCs w:val="23"/>
          <w:lang w:val="es-MX"/>
        </w:rPr>
      </w:pPr>
    </w:p>
    <w:p w14:paraId="705C6046" w14:textId="77777777" w:rsidR="004F53E1" w:rsidRPr="004B4786" w:rsidRDefault="004F53E1" w:rsidP="004F53E1">
      <w:pPr>
        <w:tabs>
          <w:tab w:val="left" w:pos="4875"/>
        </w:tabs>
        <w:jc w:val="both"/>
        <w:rPr>
          <w:rFonts w:ascii="Trebuchet MS" w:hAnsi="Trebuchet MS" w:cs="Arial"/>
          <w:sz w:val="23"/>
          <w:szCs w:val="23"/>
          <w:lang w:val="es-MX"/>
        </w:rPr>
      </w:pPr>
      <w:r w:rsidRPr="004B4786">
        <w:rPr>
          <w:rFonts w:ascii="Trebuchet MS" w:hAnsi="Trebuchet MS" w:cs="Arial"/>
          <w:b/>
          <w:bCs/>
          <w:i/>
          <w:iCs/>
          <w:sz w:val="23"/>
          <w:szCs w:val="23"/>
          <w:lang w:val="es-MX"/>
        </w:rPr>
        <w:t>Centro de trabajo:</w:t>
      </w:r>
      <w:r w:rsidRPr="004B4786">
        <w:rPr>
          <w:rFonts w:ascii="Trebuchet MS" w:hAnsi="Trebuchet MS" w:cs="Arial"/>
          <w:sz w:val="23"/>
          <w:szCs w:val="23"/>
          <w:lang w:val="es-MX"/>
        </w:rPr>
        <w:t xml:space="preserve"> El lugar o lugares, tales como edificios, locales, instalaciones y áreas, donde se realicen actividades de explotación, aprovechamiento, producción, comercialización, transporte y almacenamiento o prestación de servicios, en los que laboren personas que estén sujetas a una relación de trabajo.</w:t>
      </w:r>
    </w:p>
    <w:p w14:paraId="22E64E59" w14:textId="77777777" w:rsidR="004B4786" w:rsidRPr="004B4786" w:rsidRDefault="004B4786" w:rsidP="004F53E1">
      <w:pPr>
        <w:tabs>
          <w:tab w:val="left" w:pos="4875"/>
        </w:tabs>
        <w:jc w:val="both"/>
        <w:rPr>
          <w:rFonts w:ascii="Trebuchet MS" w:hAnsi="Trebuchet MS" w:cs="Arial"/>
          <w:i/>
          <w:iCs/>
          <w:sz w:val="23"/>
          <w:szCs w:val="23"/>
          <w:lang w:val="es-MX"/>
        </w:rPr>
      </w:pPr>
    </w:p>
    <w:p w14:paraId="78587BFA" w14:textId="77777777" w:rsidR="00C87E78" w:rsidRDefault="004F53E1" w:rsidP="004F53E1">
      <w:pPr>
        <w:tabs>
          <w:tab w:val="left" w:pos="4875"/>
        </w:tabs>
        <w:jc w:val="both"/>
        <w:rPr>
          <w:rFonts w:ascii="Trebuchet MS" w:hAnsi="Trebuchet MS" w:cs="Arial"/>
          <w:sz w:val="23"/>
          <w:szCs w:val="23"/>
          <w:lang w:val="es-MX"/>
        </w:rPr>
      </w:pPr>
      <w:r w:rsidRPr="004B4786">
        <w:rPr>
          <w:rFonts w:ascii="Trebuchet MS" w:hAnsi="Trebuchet MS" w:cs="Arial"/>
          <w:b/>
          <w:bCs/>
          <w:i/>
          <w:iCs/>
          <w:sz w:val="23"/>
          <w:szCs w:val="23"/>
          <w:lang w:val="es-MX"/>
        </w:rPr>
        <w:t>Condiciones de riesgo laboral:</w:t>
      </w:r>
      <w:r w:rsidRPr="004B4786">
        <w:rPr>
          <w:rFonts w:ascii="Trebuchet MS" w:hAnsi="Trebuchet MS" w:cs="Arial"/>
          <w:i/>
          <w:iCs/>
          <w:sz w:val="23"/>
          <w:szCs w:val="23"/>
          <w:lang w:val="es-MX"/>
        </w:rPr>
        <w:t xml:space="preserve"> </w:t>
      </w:r>
      <w:r w:rsidRPr="004B4786">
        <w:rPr>
          <w:rFonts w:ascii="Trebuchet MS" w:hAnsi="Trebuchet MS" w:cs="Arial"/>
          <w:sz w:val="23"/>
          <w:szCs w:val="23"/>
          <w:lang w:val="es-MX"/>
        </w:rPr>
        <w:t>Condiciones peligrosas, inseguras o deficientes del área en la que se está trabajando. Exigencia adicional y adaptación de los empleados.</w:t>
      </w:r>
    </w:p>
    <w:p w14:paraId="7599293E" w14:textId="77777777" w:rsidR="00414ECE" w:rsidRDefault="00414ECE" w:rsidP="004F53E1">
      <w:pPr>
        <w:tabs>
          <w:tab w:val="left" w:pos="4875"/>
        </w:tabs>
        <w:jc w:val="both"/>
        <w:rPr>
          <w:rFonts w:ascii="Trebuchet MS" w:hAnsi="Trebuchet MS" w:cs="Arial"/>
          <w:sz w:val="23"/>
          <w:szCs w:val="23"/>
          <w:lang w:val="es-MX"/>
        </w:rPr>
      </w:pPr>
    </w:p>
    <w:p w14:paraId="0FD02072" w14:textId="77777777" w:rsidR="00414ECE" w:rsidRDefault="00414ECE" w:rsidP="004F53E1">
      <w:pPr>
        <w:tabs>
          <w:tab w:val="left" w:pos="4875"/>
        </w:tabs>
        <w:jc w:val="both"/>
        <w:rPr>
          <w:rFonts w:ascii="Trebuchet MS" w:hAnsi="Trebuchet MS" w:cs="Arial"/>
          <w:sz w:val="23"/>
          <w:szCs w:val="23"/>
          <w:lang w:val="es-MX"/>
        </w:rPr>
      </w:pPr>
    </w:p>
    <w:p w14:paraId="3E795EB3" w14:textId="77777777" w:rsidR="00414ECE" w:rsidRDefault="00414ECE" w:rsidP="004F53E1">
      <w:pPr>
        <w:tabs>
          <w:tab w:val="left" w:pos="4875"/>
        </w:tabs>
        <w:jc w:val="both"/>
        <w:rPr>
          <w:rFonts w:ascii="Trebuchet MS" w:hAnsi="Trebuchet MS" w:cs="Arial"/>
          <w:sz w:val="23"/>
          <w:szCs w:val="23"/>
          <w:lang w:val="es-MX"/>
        </w:rPr>
      </w:pPr>
    </w:p>
    <w:p w14:paraId="5132D616" w14:textId="77777777" w:rsidR="00414ECE" w:rsidRPr="00414ECE" w:rsidRDefault="00414ECE" w:rsidP="004F53E1">
      <w:pPr>
        <w:tabs>
          <w:tab w:val="left" w:pos="4875"/>
        </w:tabs>
        <w:jc w:val="both"/>
        <w:rPr>
          <w:rFonts w:ascii="Trebuchet MS" w:hAnsi="Trebuchet MS" w:cs="Arial"/>
          <w:sz w:val="23"/>
          <w:szCs w:val="23"/>
          <w:lang w:val="es-MX"/>
        </w:rPr>
      </w:pPr>
    </w:p>
    <w:p w14:paraId="264BFAC3" w14:textId="77777777" w:rsidR="00414ECE" w:rsidRDefault="00414ECE" w:rsidP="004F53E1">
      <w:pPr>
        <w:tabs>
          <w:tab w:val="left" w:pos="4875"/>
        </w:tabs>
        <w:jc w:val="both"/>
        <w:rPr>
          <w:rFonts w:ascii="Trebuchet MS" w:hAnsi="Trebuchet MS" w:cs="Arial"/>
          <w:b/>
          <w:bCs/>
          <w:i/>
          <w:iCs/>
          <w:sz w:val="23"/>
          <w:szCs w:val="23"/>
          <w:lang w:val="es-MX"/>
        </w:rPr>
      </w:pPr>
    </w:p>
    <w:p w14:paraId="4BDFCC7A" w14:textId="77777777" w:rsidR="004F53E1" w:rsidRPr="004B4786" w:rsidRDefault="004F53E1" w:rsidP="004F53E1">
      <w:pPr>
        <w:tabs>
          <w:tab w:val="left" w:pos="4875"/>
        </w:tabs>
        <w:jc w:val="both"/>
        <w:rPr>
          <w:rFonts w:ascii="Trebuchet MS" w:hAnsi="Trebuchet MS" w:cs="Arial"/>
          <w:sz w:val="23"/>
          <w:szCs w:val="23"/>
          <w:lang w:val="es-MX"/>
        </w:rPr>
      </w:pPr>
      <w:r w:rsidRPr="004B4786">
        <w:rPr>
          <w:rFonts w:ascii="Trebuchet MS" w:hAnsi="Trebuchet MS" w:cs="Arial"/>
          <w:b/>
          <w:bCs/>
          <w:i/>
          <w:iCs/>
          <w:sz w:val="23"/>
          <w:szCs w:val="23"/>
          <w:lang w:val="es-MX"/>
        </w:rPr>
        <w:t>Diagnóstico de seguridad y salud en el trabajo:</w:t>
      </w:r>
      <w:r w:rsidRPr="004B4786">
        <w:rPr>
          <w:rFonts w:ascii="Trebuchet MS" w:hAnsi="Trebuchet MS" w:cs="Arial"/>
          <w:sz w:val="23"/>
          <w:szCs w:val="23"/>
          <w:lang w:val="es-MX"/>
        </w:rPr>
        <w:t xml:space="preserve">  La identificación de las condiciones inseguras o peligrosas; de los agentes físicos, químicos o biológicos o de los factores de riesgo ergonómico o psicosocial capaces de modificar las condiciones del ambiente laboral; de los peligros circundantes al centro de trabajo, así como de los requerimientos normativos en materia de seguridad y salud en el trabajo que resulten aplicables.</w:t>
      </w:r>
    </w:p>
    <w:p w14:paraId="63B442A7" w14:textId="77777777" w:rsidR="004F53E1" w:rsidRPr="004B4786" w:rsidRDefault="004F53E1" w:rsidP="004F53E1">
      <w:pPr>
        <w:tabs>
          <w:tab w:val="left" w:pos="4875"/>
        </w:tabs>
        <w:jc w:val="both"/>
        <w:rPr>
          <w:rFonts w:ascii="Trebuchet MS" w:hAnsi="Trebuchet MS" w:cs="Arial"/>
          <w:i/>
          <w:iCs/>
          <w:sz w:val="23"/>
          <w:szCs w:val="23"/>
          <w:lang w:val="es-MX"/>
        </w:rPr>
      </w:pPr>
    </w:p>
    <w:p w14:paraId="156DF4CF" w14:textId="77777777" w:rsidR="005829FC" w:rsidRPr="004B4786" w:rsidRDefault="004F53E1" w:rsidP="004F53E1">
      <w:pPr>
        <w:tabs>
          <w:tab w:val="left" w:pos="4875"/>
        </w:tabs>
        <w:jc w:val="both"/>
        <w:rPr>
          <w:rFonts w:ascii="Trebuchet MS" w:hAnsi="Trebuchet MS" w:cs="Arial"/>
          <w:sz w:val="23"/>
          <w:szCs w:val="23"/>
          <w:lang w:val="es-MX"/>
        </w:rPr>
      </w:pPr>
      <w:r w:rsidRPr="004B4786">
        <w:rPr>
          <w:rFonts w:ascii="Trebuchet MS" w:hAnsi="Trebuchet MS" w:cs="Arial"/>
          <w:b/>
          <w:bCs/>
          <w:i/>
          <w:iCs/>
          <w:sz w:val="23"/>
          <w:szCs w:val="23"/>
          <w:lang w:val="es-MX"/>
        </w:rPr>
        <w:t>Entorno organizacional favorable:</w:t>
      </w:r>
      <w:r w:rsidRPr="004B4786">
        <w:rPr>
          <w:rFonts w:ascii="Trebuchet MS" w:hAnsi="Trebuchet MS" w:cs="Arial"/>
          <w:sz w:val="23"/>
          <w:szCs w:val="23"/>
          <w:lang w:val="es-MX"/>
        </w:rPr>
        <w:t xml:space="preserve"> </w:t>
      </w:r>
      <w:r w:rsidR="005829FC" w:rsidRPr="004B4786">
        <w:rPr>
          <w:rFonts w:ascii="Trebuchet MS" w:hAnsi="Trebuchet MS" w:cs="Arial"/>
          <w:sz w:val="23"/>
          <w:szCs w:val="23"/>
          <w:lang w:val="es-MX"/>
        </w:rPr>
        <w:t>Aquel en</w:t>
      </w:r>
      <w:r w:rsidRPr="004B4786">
        <w:rPr>
          <w:rFonts w:ascii="Trebuchet MS" w:hAnsi="Trebuchet MS" w:cs="Arial"/>
          <w:sz w:val="23"/>
          <w:szCs w:val="23"/>
          <w:lang w:val="es-MX"/>
        </w:rPr>
        <w:t xml:space="preserve"> el que se promueve el sentido de pertenencia de los trabajadores a la empresa</w:t>
      </w:r>
    </w:p>
    <w:p w14:paraId="36557182" w14:textId="77777777" w:rsidR="004F53E1" w:rsidRPr="004B4786" w:rsidRDefault="004F53E1" w:rsidP="004F53E1">
      <w:pPr>
        <w:tabs>
          <w:tab w:val="left" w:pos="4875"/>
        </w:tabs>
        <w:jc w:val="both"/>
        <w:rPr>
          <w:rFonts w:ascii="Trebuchet MS" w:hAnsi="Trebuchet MS" w:cs="Arial"/>
          <w:sz w:val="23"/>
          <w:szCs w:val="23"/>
          <w:lang w:val="es-MX"/>
        </w:rPr>
      </w:pPr>
      <w:r w:rsidRPr="004B4786">
        <w:rPr>
          <w:rFonts w:ascii="Trebuchet MS" w:hAnsi="Trebuchet MS" w:cs="Arial"/>
          <w:sz w:val="23"/>
          <w:szCs w:val="23"/>
          <w:lang w:val="es-MX"/>
        </w:rPr>
        <w:t xml:space="preserve">; la formación para la adecuada realización de las tareas encomendadas; la definición precisa de responsabilidades para los trabajadores del centro de trabajo; la participación proactiva y comunicación entre trabajadores; la distribución adecuada de cargas de trabajo, </w:t>
      </w:r>
      <w:r w:rsidR="005829FC" w:rsidRPr="004B4786">
        <w:rPr>
          <w:rFonts w:ascii="Trebuchet MS" w:hAnsi="Trebuchet MS" w:cs="Arial"/>
          <w:sz w:val="23"/>
          <w:szCs w:val="23"/>
          <w:lang w:val="es-MX"/>
        </w:rPr>
        <w:t>con jornadas</w:t>
      </w:r>
      <w:r w:rsidRPr="004B4786">
        <w:rPr>
          <w:rFonts w:ascii="Trebuchet MS" w:hAnsi="Trebuchet MS" w:cs="Arial"/>
          <w:sz w:val="23"/>
          <w:szCs w:val="23"/>
          <w:lang w:val="es-MX"/>
        </w:rPr>
        <w:t xml:space="preserve"> de trabajo regulares conforme a la Ley Federal del Trabajo, y la evaluación y el reconocimiento del desempeño.</w:t>
      </w:r>
    </w:p>
    <w:p w14:paraId="06F04692" w14:textId="77777777" w:rsidR="004F53E1" w:rsidRPr="004B4786" w:rsidRDefault="004F53E1" w:rsidP="004F53E1">
      <w:pPr>
        <w:tabs>
          <w:tab w:val="left" w:pos="4875"/>
        </w:tabs>
        <w:jc w:val="both"/>
        <w:rPr>
          <w:rFonts w:ascii="Trebuchet MS" w:hAnsi="Trebuchet MS" w:cs="Arial"/>
          <w:i/>
          <w:iCs/>
          <w:sz w:val="23"/>
          <w:szCs w:val="23"/>
          <w:lang w:val="es-MX"/>
        </w:rPr>
      </w:pPr>
    </w:p>
    <w:p w14:paraId="4AD0074F" w14:textId="77777777" w:rsidR="004F53E1" w:rsidRPr="004B4786" w:rsidRDefault="004F53E1" w:rsidP="004F53E1">
      <w:pPr>
        <w:tabs>
          <w:tab w:val="left" w:pos="4875"/>
        </w:tabs>
        <w:jc w:val="both"/>
        <w:rPr>
          <w:rFonts w:ascii="Trebuchet MS" w:hAnsi="Trebuchet MS" w:cs="Arial"/>
          <w:sz w:val="23"/>
          <w:szCs w:val="23"/>
          <w:lang w:val="es-MX"/>
        </w:rPr>
      </w:pPr>
      <w:r w:rsidRPr="004B4786">
        <w:rPr>
          <w:rFonts w:ascii="Trebuchet MS" w:hAnsi="Trebuchet MS" w:cs="Arial"/>
          <w:b/>
          <w:bCs/>
          <w:i/>
          <w:iCs/>
          <w:sz w:val="23"/>
          <w:szCs w:val="23"/>
          <w:lang w:val="es-MX"/>
        </w:rPr>
        <w:t>Factores de riesgo psicosocial:</w:t>
      </w:r>
      <w:r w:rsidRPr="004B4786">
        <w:rPr>
          <w:rFonts w:ascii="Trebuchet MS" w:hAnsi="Trebuchet MS" w:cs="Arial"/>
          <w:sz w:val="23"/>
          <w:szCs w:val="23"/>
          <w:lang w:val="es-MX"/>
        </w:rPr>
        <w:t xml:space="preserve">  Aquellos que pueden provocar trastornos de ansiedad, no orgánicos del ciclo sueño- vigilia y de estrés grave y de adaptación, derivado de la naturaleza de las funciones del puesto de trabajo, el tipo de jornada de trabajo y la exposición a acontecimientos traumáticos severos o actos de violencia laboral al trabajador, por   el trabajo desarrollado.</w:t>
      </w:r>
    </w:p>
    <w:p w14:paraId="29B54B5A" w14:textId="77777777" w:rsidR="004F53E1" w:rsidRPr="004B4786" w:rsidRDefault="004F53E1" w:rsidP="004F53E1">
      <w:pPr>
        <w:tabs>
          <w:tab w:val="left" w:pos="4875"/>
        </w:tabs>
        <w:jc w:val="both"/>
        <w:rPr>
          <w:rFonts w:ascii="Trebuchet MS" w:hAnsi="Trebuchet MS" w:cs="Arial"/>
          <w:sz w:val="23"/>
          <w:szCs w:val="23"/>
          <w:lang w:val="es-MX"/>
        </w:rPr>
      </w:pPr>
      <w:r w:rsidRPr="004B4786">
        <w:rPr>
          <w:rFonts w:ascii="Trebuchet MS" w:hAnsi="Trebuchet MS" w:cs="Arial"/>
          <w:sz w:val="23"/>
          <w:szCs w:val="23"/>
          <w:lang w:val="es-MX"/>
        </w:rPr>
        <w:t>Comprenden las condiciones peligrosas e inseguras en el ambiente de trabajo; las cargas de trabajo cuando exceden la capacidad  del  trabajador;  la  falta  de control  sobre el  trabajo  (posibilidad  de influir en la  organización  y  desarrollo  del  trabajo cuando el proceso lo permite); las jornadas de trabajo superiores a las previstas en la Ley Federal del Trabajo, rotación de turnos que incluyan turno  nocturno y turno  nocturno sin períodos de recuperación y descanso; interferencia en la relación trabajo-familia, y el liderazgo negativo y las relaciones negativas en el trabajo.</w:t>
      </w:r>
    </w:p>
    <w:p w14:paraId="2B187385" w14:textId="77777777" w:rsidR="004F53E1" w:rsidRPr="004B4786" w:rsidRDefault="004F53E1" w:rsidP="004F53E1">
      <w:pPr>
        <w:tabs>
          <w:tab w:val="left" w:pos="4875"/>
        </w:tabs>
        <w:jc w:val="both"/>
        <w:rPr>
          <w:rFonts w:ascii="Trebuchet MS" w:hAnsi="Trebuchet MS" w:cs="Arial"/>
          <w:i/>
          <w:iCs/>
          <w:sz w:val="23"/>
          <w:szCs w:val="23"/>
          <w:lang w:val="es-MX"/>
        </w:rPr>
      </w:pPr>
    </w:p>
    <w:p w14:paraId="64147527" w14:textId="77777777" w:rsidR="004F53E1" w:rsidRPr="004B4786" w:rsidRDefault="004F53E1" w:rsidP="004F53E1">
      <w:pPr>
        <w:tabs>
          <w:tab w:val="left" w:pos="4875"/>
        </w:tabs>
        <w:jc w:val="both"/>
        <w:rPr>
          <w:rFonts w:ascii="Trebuchet MS" w:hAnsi="Trebuchet MS" w:cs="Arial"/>
          <w:sz w:val="23"/>
          <w:szCs w:val="23"/>
          <w:lang w:val="es-MX"/>
        </w:rPr>
      </w:pPr>
      <w:r w:rsidRPr="004B4786">
        <w:rPr>
          <w:rFonts w:ascii="Trebuchet MS" w:hAnsi="Trebuchet MS" w:cs="Arial"/>
          <w:b/>
          <w:bCs/>
          <w:i/>
          <w:iCs/>
          <w:sz w:val="23"/>
          <w:szCs w:val="23"/>
          <w:lang w:val="es-MX"/>
        </w:rPr>
        <w:t>Falta de control sobre el trabajo:</w:t>
      </w:r>
      <w:r w:rsidRPr="004B4786">
        <w:rPr>
          <w:rFonts w:ascii="Trebuchet MS" w:hAnsi="Trebuchet MS" w:cs="Arial"/>
          <w:i/>
          <w:iCs/>
          <w:sz w:val="23"/>
          <w:szCs w:val="23"/>
          <w:lang w:val="es-MX"/>
        </w:rPr>
        <w:t xml:space="preserve"> </w:t>
      </w:r>
      <w:r w:rsidRPr="004B4786">
        <w:rPr>
          <w:rFonts w:ascii="Trebuchet MS" w:hAnsi="Trebuchet MS" w:cs="Arial"/>
          <w:sz w:val="23"/>
          <w:szCs w:val="23"/>
          <w:lang w:val="es-MX"/>
        </w:rPr>
        <w:t>La falta de autonomía en las decisiones que tiene un empleado frente a su trabajo, la falta de iniciativa y autonómica frente a sus proyectos y el desarrollo de estos. Puede convertirse en un factor de riesgo cuando es inexistente o limitado.</w:t>
      </w:r>
    </w:p>
    <w:p w14:paraId="7FDF5013" w14:textId="77777777" w:rsidR="004F53E1" w:rsidRPr="004B4786" w:rsidRDefault="004F53E1" w:rsidP="004F53E1">
      <w:pPr>
        <w:tabs>
          <w:tab w:val="left" w:pos="4875"/>
        </w:tabs>
        <w:jc w:val="both"/>
        <w:rPr>
          <w:rFonts w:ascii="Trebuchet MS" w:hAnsi="Trebuchet MS" w:cs="Arial"/>
          <w:i/>
          <w:iCs/>
          <w:sz w:val="23"/>
          <w:szCs w:val="23"/>
          <w:lang w:val="es-MX"/>
        </w:rPr>
      </w:pPr>
    </w:p>
    <w:p w14:paraId="350FF339" w14:textId="77777777" w:rsidR="004B4786" w:rsidRPr="004B4786" w:rsidRDefault="004F53E1" w:rsidP="004F53E1">
      <w:pPr>
        <w:tabs>
          <w:tab w:val="left" w:pos="4875"/>
        </w:tabs>
        <w:jc w:val="both"/>
        <w:rPr>
          <w:rFonts w:ascii="Trebuchet MS" w:hAnsi="Trebuchet MS" w:cs="Arial"/>
          <w:sz w:val="23"/>
          <w:szCs w:val="23"/>
          <w:lang w:val="es-MX"/>
        </w:rPr>
      </w:pPr>
      <w:r w:rsidRPr="004B4786">
        <w:rPr>
          <w:rFonts w:ascii="Trebuchet MS" w:hAnsi="Trebuchet MS" w:cs="Arial"/>
          <w:b/>
          <w:bCs/>
          <w:i/>
          <w:iCs/>
          <w:sz w:val="23"/>
          <w:szCs w:val="23"/>
          <w:lang w:val="es-MX"/>
        </w:rPr>
        <w:t>Hostigamiento:</w:t>
      </w:r>
      <w:r w:rsidRPr="004B4786">
        <w:rPr>
          <w:rFonts w:ascii="Trebuchet MS" w:hAnsi="Trebuchet MS" w:cs="Arial"/>
          <w:i/>
          <w:iCs/>
          <w:sz w:val="23"/>
          <w:szCs w:val="23"/>
          <w:lang w:val="es-MX"/>
        </w:rPr>
        <w:t xml:space="preserve"> </w:t>
      </w:r>
      <w:r w:rsidRPr="004B4786">
        <w:rPr>
          <w:rFonts w:ascii="Trebuchet MS" w:hAnsi="Trebuchet MS" w:cs="Arial"/>
          <w:sz w:val="23"/>
          <w:szCs w:val="23"/>
          <w:lang w:val="es-MX"/>
        </w:rPr>
        <w:t>El ejercicio de poder en una relación de subordinación real de la víctima frente al agresor en el ámbito laboral, que se expresa en conductas verbales, físicas o ambas.</w:t>
      </w:r>
    </w:p>
    <w:p w14:paraId="3FF2912C" w14:textId="77777777" w:rsidR="004B4786" w:rsidRPr="004B4786" w:rsidRDefault="004B4786" w:rsidP="004F53E1">
      <w:pPr>
        <w:tabs>
          <w:tab w:val="left" w:pos="4875"/>
        </w:tabs>
        <w:jc w:val="both"/>
        <w:rPr>
          <w:rFonts w:ascii="Trebuchet MS" w:hAnsi="Trebuchet MS" w:cs="Arial"/>
          <w:i/>
          <w:iCs/>
          <w:sz w:val="23"/>
          <w:szCs w:val="23"/>
          <w:lang w:val="es-MX"/>
        </w:rPr>
      </w:pPr>
    </w:p>
    <w:p w14:paraId="57B8190E" w14:textId="77777777" w:rsidR="004F53E1" w:rsidRPr="004B4786" w:rsidRDefault="004F53E1" w:rsidP="004F53E1">
      <w:pPr>
        <w:tabs>
          <w:tab w:val="left" w:pos="4875"/>
        </w:tabs>
        <w:jc w:val="both"/>
        <w:rPr>
          <w:rFonts w:ascii="Trebuchet MS" w:hAnsi="Trebuchet MS" w:cs="Arial"/>
          <w:sz w:val="23"/>
          <w:szCs w:val="23"/>
          <w:lang w:val="es-MX"/>
        </w:rPr>
      </w:pPr>
      <w:r w:rsidRPr="004B4786">
        <w:rPr>
          <w:rFonts w:ascii="Trebuchet MS" w:hAnsi="Trebuchet MS" w:cs="Arial"/>
          <w:b/>
          <w:bCs/>
          <w:i/>
          <w:iCs/>
          <w:sz w:val="23"/>
          <w:szCs w:val="23"/>
          <w:lang w:val="es-MX"/>
        </w:rPr>
        <w:t>Interferencia en la relación trabajo-familia</w:t>
      </w:r>
      <w:r w:rsidRPr="004B4786">
        <w:rPr>
          <w:rFonts w:ascii="Trebuchet MS" w:hAnsi="Trebuchet MS" w:cs="Arial"/>
          <w:i/>
          <w:iCs/>
          <w:sz w:val="23"/>
          <w:szCs w:val="23"/>
          <w:lang w:val="es-MX"/>
        </w:rPr>
        <w:t xml:space="preserve">: </w:t>
      </w:r>
      <w:r w:rsidRPr="004B4786">
        <w:rPr>
          <w:rFonts w:ascii="Trebuchet MS" w:hAnsi="Trebuchet MS" w:cs="Arial"/>
          <w:sz w:val="23"/>
          <w:szCs w:val="23"/>
          <w:lang w:val="es-MX"/>
        </w:rPr>
        <w:t>Ocurre cuando se deben realizar actividades laborales en el tiempo dedicado a la vida familiar y personal, o debe laborarse fuera del trabajo.</w:t>
      </w:r>
    </w:p>
    <w:p w14:paraId="4CA60048" w14:textId="77777777" w:rsidR="004F53E1" w:rsidRPr="004B4786" w:rsidRDefault="004F53E1" w:rsidP="004F53E1">
      <w:pPr>
        <w:tabs>
          <w:tab w:val="left" w:pos="4875"/>
        </w:tabs>
        <w:jc w:val="both"/>
        <w:rPr>
          <w:rFonts w:ascii="Trebuchet MS" w:hAnsi="Trebuchet MS" w:cs="Arial"/>
          <w:i/>
          <w:iCs/>
          <w:sz w:val="23"/>
          <w:szCs w:val="23"/>
          <w:lang w:val="es-MX"/>
        </w:rPr>
      </w:pPr>
    </w:p>
    <w:p w14:paraId="1765ADF7" w14:textId="77777777" w:rsidR="004F53E1" w:rsidRPr="004B4786" w:rsidRDefault="004F53E1" w:rsidP="004F53E1">
      <w:pPr>
        <w:tabs>
          <w:tab w:val="left" w:pos="4875"/>
        </w:tabs>
        <w:jc w:val="both"/>
        <w:rPr>
          <w:rFonts w:ascii="Trebuchet MS" w:hAnsi="Trebuchet MS" w:cs="Arial"/>
          <w:sz w:val="23"/>
          <w:szCs w:val="23"/>
          <w:lang w:val="es-MX"/>
        </w:rPr>
      </w:pPr>
      <w:r w:rsidRPr="004B4786">
        <w:rPr>
          <w:rFonts w:ascii="Trebuchet MS" w:hAnsi="Trebuchet MS" w:cs="Arial"/>
          <w:b/>
          <w:bCs/>
          <w:i/>
          <w:iCs/>
          <w:sz w:val="23"/>
          <w:szCs w:val="23"/>
          <w:lang w:val="es-MX"/>
        </w:rPr>
        <w:lastRenderedPageBreak/>
        <w:t>Jornadas de trabajo y rotación de turno de manera excedente:</w:t>
      </w:r>
      <w:r w:rsidRPr="004B4786">
        <w:rPr>
          <w:rFonts w:ascii="Trebuchet MS" w:hAnsi="Trebuchet MS" w:cs="Arial"/>
          <w:sz w:val="23"/>
          <w:szCs w:val="23"/>
          <w:lang w:val="es-MX"/>
        </w:rPr>
        <w:t xml:space="preserve"> Se convierte en un factor de riesgo cuando se trabaja con extensas jornadas, frecuente rotación de turno nocturno, sin pausas y descansos periódicos claramente establecidos.</w:t>
      </w:r>
    </w:p>
    <w:p w14:paraId="32CF8E1C" w14:textId="77777777" w:rsidR="00C87E78" w:rsidRDefault="00C87E78" w:rsidP="004F53E1">
      <w:pPr>
        <w:tabs>
          <w:tab w:val="left" w:pos="4875"/>
        </w:tabs>
        <w:jc w:val="both"/>
        <w:rPr>
          <w:rFonts w:ascii="Trebuchet MS" w:hAnsi="Trebuchet MS" w:cs="Arial"/>
          <w:b/>
          <w:bCs/>
          <w:i/>
          <w:iCs/>
          <w:sz w:val="23"/>
          <w:szCs w:val="23"/>
          <w:lang w:val="es-MX"/>
        </w:rPr>
      </w:pPr>
    </w:p>
    <w:p w14:paraId="5F8B968C" w14:textId="77777777" w:rsidR="00C87E78" w:rsidRDefault="00C87E78" w:rsidP="004F53E1">
      <w:pPr>
        <w:tabs>
          <w:tab w:val="left" w:pos="4875"/>
        </w:tabs>
        <w:jc w:val="both"/>
        <w:rPr>
          <w:rFonts w:ascii="Trebuchet MS" w:hAnsi="Trebuchet MS" w:cs="Arial"/>
          <w:b/>
          <w:bCs/>
          <w:i/>
          <w:iCs/>
          <w:sz w:val="23"/>
          <w:szCs w:val="23"/>
          <w:lang w:val="es-MX"/>
        </w:rPr>
      </w:pPr>
    </w:p>
    <w:p w14:paraId="091B528D" w14:textId="77777777" w:rsidR="004F53E1" w:rsidRPr="004B4786" w:rsidRDefault="004F53E1" w:rsidP="004F53E1">
      <w:pPr>
        <w:tabs>
          <w:tab w:val="left" w:pos="4875"/>
        </w:tabs>
        <w:jc w:val="both"/>
        <w:rPr>
          <w:rFonts w:ascii="Trebuchet MS" w:hAnsi="Trebuchet MS" w:cs="Arial"/>
          <w:sz w:val="23"/>
          <w:szCs w:val="23"/>
          <w:lang w:val="es-MX"/>
        </w:rPr>
      </w:pPr>
      <w:r w:rsidRPr="004B4786">
        <w:rPr>
          <w:rFonts w:ascii="Trebuchet MS" w:hAnsi="Trebuchet MS" w:cs="Arial"/>
          <w:b/>
          <w:bCs/>
          <w:i/>
          <w:iCs/>
          <w:sz w:val="23"/>
          <w:szCs w:val="23"/>
          <w:lang w:val="es-MX"/>
        </w:rPr>
        <w:t>Liderazgo negativo:</w:t>
      </w:r>
      <w:r w:rsidRPr="004B4786">
        <w:rPr>
          <w:rFonts w:ascii="Trebuchet MS" w:hAnsi="Trebuchet MS" w:cs="Arial"/>
          <w:sz w:val="23"/>
          <w:szCs w:val="23"/>
          <w:lang w:val="es-MX"/>
        </w:rPr>
        <w:t xml:space="preserve"> Se refiere a la relación que se establece entre el patrón, sus representantes y los trabajadores, las características de esta relación influyen negativamente en la forma de trabajar y las relaciones del área de trabajo.</w:t>
      </w:r>
    </w:p>
    <w:p w14:paraId="783AAEF4" w14:textId="77777777" w:rsidR="004F53E1" w:rsidRPr="004B4786" w:rsidRDefault="004F53E1" w:rsidP="004F53E1">
      <w:pPr>
        <w:tabs>
          <w:tab w:val="left" w:pos="4875"/>
        </w:tabs>
        <w:jc w:val="both"/>
        <w:rPr>
          <w:rFonts w:ascii="Trebuchet MS" w:hAnsi="Trebuchet MS" w:cs="Arial"/>
          <w:b/>
          <w:bCs/>
          <w:i/>
          <w:iCs/>
          <w:sz w:val="23"/>
          <w:szCs w:val="23"/>
          <w:lang w:val="es-MX"/>
        </w:rPr>
      </w:pPr>
    </w:p>
    <w:p w14:paraId="7E56CEA2" w14:textId="77777777" w:rsidR="004F53E1" w:rsidRPr="004B4786" w:rsidRDefault="004F53E1" w:rsidP="004F53E1">
      <w:pPr>
        <w:tabs>
          <w:tab w:val="left" w:pos="4875"/>
        </w:tabs>
        <w:jc w:val="both"/>
        <w:rPr>
          <w:rFonts w:ascii="Trebuchet MS" w:hAnsi="Trebuchet MS" w:cs="Arial"/>
          <w:sz w:val="23"/>
          <w:szCs w:val="23"/>
          <w:lang w:val="es-MX"/>
        </w:rPr>
      </w:pPr>
      <w:r w:rsidRPr="004B4786">
        <w:rPr>
          <w:rFonts w:ascii="Trebuchet MS" w:hAnsi="Trebuchet MS" w:cs="Arial"/>
          <w:b/>
          <w:bCs/>
          <w:i/>
          <w:iCs/>
          <w:sz w:val="23"/>
          <w:szCs w:val="23"/>
          <w:lang w:val="es-MX"/>
        </w:rPr>
        <w:t>Malos tratos:</w:t>
      </w:r>
      <w:r w:rsidRPr="004B4786">
        <w:rPr>
          <w:rFonts w:ascii="Trebuchet MS" w:hAnsi="Trebuchet MS" w:cs="Arial"/>
          <w:sz w:val="23"/>
          <w:szCs w:val="23"/>
          <w:lang w:val="es-MX"/>
        </w:rPr>
        <w:t xml:space="preserve"> Aquellos actos consistentes en insultos, burlas, humillaciones y/o ridiculizaciones del trabajador, realizados de manera continua y persistente. </w:t>
      </w:r>
    </w:p>
    <w:p w14:paraId="634210C4" w14:textId="77777777" w:rsidR="004F53E1" w:rsidRPr="004B4786" w:rsidRDefault="004F53E1" w:rsidP="004F53E1">
      <w:pPr>
        <w:tabs>
          <w:tab w:val="left" w:pos="4875"/>
        </w:tabs>
        <w:jc w:val="both"/>
        <w:rPr>
          <w:rFonts w:ascii="Trebuchet MS" w:hAnsi="Trebuchet MS" w:cs="Arial"/>
          <w:i/>
          <w:iCs/>
          <w:sz w:val="23"/>
          <w:szCs w:val="23"/>
          <w:lang w:val="es-MX"/>
        </w:rPr>
      </w:pPr>
    </w:p>
    <w:p w14:paraId="788A090A" w14:textId="77777777" w:rsidR="004F53E1" w:rsidRPr="004B4786" w:rsidRDefault="004F53E1" w:rsidP="004F53E1">
      <w:pPr>
        <w:tabs>
          <w:tab w:val="left" w:pos="4875"/>
        </w:tabs>
        <w:jc w:val="both"/>
        <w:rPr>
          <w:rFonts w:ascii="Trebuchet MS" w:hAnsi="Trebuchet MS" w:cs="Arial"/>
          <w:sz w:val="23"/>
          <w:szCs w:val="23"/>
          <w:lang w:val="es-MX"/>
        </w:rPr>
      </w:pPr>
      <w:r w:rsidRPr="004B4786">
        <w:rPr>
          <w:rFonts w:ascii="Trebuchet MS" w:hAnsi="Trebuchet MS" w:cs="Arial"/>
          <w:b/>
          <w:bCs/>
          <w:i/>
          <w:iCs/>
          <w:sz w:val="23"/>
          <w:szCs w:val="23"/>
          <w:lang w:val="es-MX"/>
        </w:rPr>
        <w:t>Medidas de prevención y acciones de control:</w:t>
      </w:r>
      <w:r w:rsidRPr="004B4786">
        <w:rPr>
          <w:rFonts w:ascii="Trebuchet MS" w:hAnsi="Trebuchet MS" w:cs="Arial"/>
          <w:i/>
          <w:iCs/>
          <w:sz w:val="23"/>
          <w:szCs w:val="23"/>
          <w:lang w:val="es-MX"/>
        </w:rPr>
        <w:t xml:space="preserve"> </w:t>
      </w:r>
      <w:r w:rsidRPr="004B4786">
        <w:rPr>
          <w:rFonts w:ascii="Trebuchet MS" w:hAnsi="Trebuchet MS" w:cs="Arial"/>
          <w:sz w:val="23"/>
          <w:szCs w:val="23"/>
          <w:lang w:val="es-MX"/>
        </w:rPr>
        <w:t>Aquellas acciones que se adoptan para prevenir y/o mitigar a los factores de riesgo psicosocial y, en su caso, para eliminar las prácticas opuestas al entorno organizacional favorable y los actos de violencia laboral, así como las acciones implementadas para darles seguimiento.</w:t>
      </w:r>
    </w:p>
    <w:p w14:paraId="6289BCAB" w14:textId="77777777" w:rsidR="004F53E1" w:rsidRPr="004B4786" w:rsidRDefault="004F53E1" w:rsidP="004F53E1">
      <w:pPr>
        <w:tabs>
          <w:tab w:val="left" w:pos="4875"/>
        </w:tabs>
        <w:jc w:val="both"/>
        <w:rPr>
          <w:rFonts w:ascii="Trebuchet MS" w:hAnsi="Trebuchet MS" w:cs="Arial"/>
          <w:i/>
          <w:iCs/>
          <w:sz w:val="23"/>
          <w:szCs w:val="23"/>
          <w:lang w:val="es-MX"/>
        </w:rPr>
      </w:pPr>
    </w:p>
    <w:p w14:paraId="5917C5A9" w14:textId="77777777" w:rsidR="004F53E1" w:rsidRPr="004B4786" w:rsidRDefault="004F53E1" w:rsidP="004F53E1">
      <w:pPr>
        <w:tabs>
          <w:tab w:val="left" w:pos="4875"/>
        </w:tabs>
        <w:jc w:val="both"/>
        <w:rPr>
          <w:rFonts w:ascii="Trebuchet MS" w:hAnsi="Trebuchet MS" w:cs="Arial"/>
          <w:sz w:val="23"/>
          <w:szCs w:val="23"/>
          <w:lang w:val="es-MX"/>
        </w:rPr>
      </w:pPr>
      <w:r w:rsidRPr="004B4786">
        <w:rPr>
          <w:rFonts w:ascii="Trebuchet MS" w:hAnsi="Trebuchet MS" w:cs="Arial"/>
          <w:b/>
          <w:bCs/>
          <w:i/>
          <w:iCs/>
          <w:sz w:val="23"/>
          <w:szCs w:val="23"/>
          <w:lang w:val="es-MX"/>
        </w:rPr>
        <w:t>Mobbing:</w:t>
      </w:r>
      <w:r w:rsidRPr="004B4786">
        <w:rPr>
          <w:rFonts w:ascii="Trebuchet MS" w:hAnsi="Trebuchet MS" w:cs="Arial"/>
          <w:sz w:val="23"/>
          <w:szCs w:val="23"/>
          <w:lang w:val="es-MX"/>
        </w:rPr>
        <w:t xml:space="preserve"> De acuerdo con Barón en 2003 lo define como “acciones recurrentes censurables o claramente negativas que van dirigidas contra empleados concretos de manera ofensiva y pueden tener como consecuencia la marginación de éstos en la comunicad laboral. El mobbing se caracteriza por el secreto en el comportamiento de quien lo práctica, la capacidad de la víctima para sentirse culpable y la permisibilidad de los testigos.</w:t>
      </w:r>
    </w:p>
    <w:p w14:paraId="0006C090" w14:textId="77777777" w:rsidR="004F53E1" w:rsidRPr="004B4786" w:rsidRDefault="004F53E1" w:rsidP="004F53E1">
      <w:pPr>
        <w:tabs>
          <w:tab w:val="left" w:pos="4875"/>
        </w:tabs>
        <w:jc w:val="both"/>
        <w:rPr>
          <w:rFonts w:ascii="Trebuchet MS" w:hAnsi="Trebuchet MS" w:cs="Arial"/>
          <w:i/>
          <w:iCs/>
          <w:sz w:val="23"/>
          <w:szCs w:val="23"/>
          <w:lang w:val="es-MX"/>
        </w:rPr>
      </w:pPr>
    </w:p>
    <w:p w14:paraId="1E15F176" w14:textId="77777777" w:rsidR="004F53E1" w:rsidRPr="004B4786" w:rsidRDefault="004F53E1" w:rsidP="004F53E1">
      <w:pPr>
        <w:tabs>
          <w:tab w:val="left" w:pos="4875"/>
        </w:tabs>
        <w:jc w:val="both"/>
        <w:rPr>
          <w:rFonts w:ascii="Trebuchet MS" w:hAnsi="Trebuchet MS" w:cs="Arial"/>
          <w:sz w:val="23"/>
          <w:szCs w:val="23"/>
          <w:lang w:val="es-MX"/>
        </w:rPr>
      </w:pPr>
      <w:r w:rsidRPr="004B4786">
        <w:rPr>
          <w:rFonts w:ascii="Trebuchet MS" w:hAnsi="Trebuchet MS" w:cs="Arial"/>
          <w:b/>
          <w:bCs/>
          <w:i/>
          <w:iCs/>
          <w:sz w:val="23"/>
          <w:szCs w:val="23"/>
          <w:lang w:val="es-MX"/>
        </w:rPr>
        <w:t>Política de prevención de riesgos psicosociales:</w:t>
      </w:r>
      <w:r w:rsidRPr="004B4786">
        <w:rPr>
          <w:rFonts w:ascii="Trebuchet MS" w:hAnsi="Trebuchet MS" w:cs="Arial"/>
          <w:sz w:val="23"/>
          <w:szCs w:val="23"/>
          <w:lang w:val="es-MX"/>
        </w:rPr>
        <w:t xml:space="preserve"> La declaración de principios y compromisos que establece el patrón para prevenir los factores de riesgo psicosocial y la violencia laboral, y para la promoción de un entorno organizacional favorable, con el objeto de desarrollar una cultura en la que se procure el trabajo digno o decente, y la mejora continua de las condiciones de trabajo.</w:t>
      </w:r>
    </w:p>
    <w:p w14:paraId="4ADD0898" w14:textId="77777777" w:rsidR="004F53E1" w:rsidRPr="004B4786" w:rsidRDefault="004F53E1" w:rsidP="004F53E1">
      <w:pPr>
        <w:tabs>
          <w:tab w:val="left" w:pos="4875"/>
        </w:tabs>
        <w:jc w:val="both"/>
        <w:rPr>
          <w:rFonts w:ascii="Trebuchet MS" w:hAnsi="Trebuchet MS" w:cs="Arial"/>
          <w:i/>
          <w:iCs/>
          <w:sz w:val="23"/>
          <w:szCs w:val="23"/>
          <w:lang w:val="es-MX"/>
        </w:rPr>
      </w:pPr>
    </w:p>
    <w:p w14:paraId="1C9F96B2" w14:textId="77777777" w:rsidR="004F53E1" w:rsidRPr="004B4786" w:rsidRDefault="004F53E1" w:rsidP="004F53E1">
      <w:pPr>
        <w:tabs>
          <w:tab w:val="left" w:pos="4875"/>
        </w:tabs>
        <w:jc w:val="both"/>
        <w:rPr>
          <w:rFonts w:ascii="Trebuchet MS" w:hAnsi="Trebuchet MS" w:cs="Arial"/>
          <w:sz w:val="23"/>
          <w:szCs w:val="23"/>
          <w:lang w:val="es-MX"/>
        </w:rPr>
      </w:pPr>
      <w:r w:rsidRPr="004B4786">
        <w:rPr>
          <w:rFonts w:ascii="Trebuchet MS" w:hAnsi="Trebuchet MS" w:cs="Arial"/>
          <w:b/>
          <w:bCs/>
          <w:i/>
          <w:iCs/>
          <w:sz w:val="23"/>
          <w:szCs w:val="23"/>
          <w:lang w:val="es-MX"/>
        </w:rPr>
        <w:t>Relaciones negativas:</w:t>
      </w:r>
      <w:r w:rsidRPr="004B4786">
        <w:rPr>
          <w:rFonts w:ascii="Trebuchet MS" w:hAnsi="Trebuchet MS" w:cs="Arial"/>
          <w:i/>
          <w:iCs/>
          <w:sz w:val="23"/>
          <w:szCs w:val="23"/>
          <w:lang w:val="es-MX"/>
        </w:rPr>
        <w:t xml:space="preserve"> </w:t>
      </w:r>
      <w:r w:rsidRPr="004B4786">
        <w:rPr>
          <w:rFonts w:ascii="Trebuchet MS" w:hAnsi="Trebuchet MS" w:cs="Arial"/>
          <w:sz w:val="23"/>
          <w:szCs w:val="23"/>
          <w:lang w:val="es-MX"/>
        </w:rPr>
        <w:t>Se refiere a la imposibilidad de comunicarse con el resto de los compañeros, para poder resolver problemas laborales. La ausencia del apoyo social y el deficiente o nulo trabajo en equipo.</w:t>
      </w:r>
    </w:p>
    <w:p w14:paraId="3164FE96" w14:textId="77777777" w:rsidR="004F53E1" w:rsidRPr="004B4786" w:rsidRDefault="004F53E1" w:rsidP="004F53E1">
      <w:pPr>
        <w:tabs>
          <w:tab w:val="left" w:pos="4875"/>
        </w:tabs>
        <w:jc w:val="both"/>
        <w:rPr>
          <w:rFonts w:ascii="Trebuchet MS" w:hAnsi="Trebuchet MS" w:cs="Arial"/>
          <w:i/>
          <w:iCs/>
          <w:sz w:val="23"/>
          <w:szCs w:val="23"/>
          <w:lang w:val="es-MX"/>
        </w:rPr>
      </w:pPr>
    </w:p>
    <w:p w14:paraId="0A8784C1" w14:textId="77777777" w:rsidR="004F53E1" w:rsidRPr="004B4786" w:rsidRDefault="004F53E1" w:rsidP="004F53E1">
      <w:pPr>
        <w:tabs>
          <w:tab w:val="left" w:pos="4875"/>
        </w:tabs>
        <w:jc w:val="both"/>
        <w:rPr>
          <w:rFonts w:ascii="Trebuchet MS" w:hAnsi="Trebuchet MS" w:cs="Arial"/>
          <w:sz w:val="23"/>
          <w:szCs w:val="23"/>
          <w:lang w:val="es-MX"/>
        </w:rPr>
      </w:pPr>
      <w:r w:rsidRPr="004B4786">
        <w:rPr>
          <w:rFonts w:ascii="Trebuchet MS" w:hAnsi="Trebuchet MS" w:cs="Arial"/>
          <w:b/>
          <w:bCs/>
          <w:i/>
          <w:iCs/>
          <w:sz w:val="23"/>
          <w:szCs w:val="23"/>
          <w:lang w:val="es-MX"/>
        </w:rPr>
        <w:t>Trabajador</w:t>
      </w:r>
      <w:r w:rsidRPr="004B4786">
        <w:rPr>
          <w:rFonts w:ascii="Trebuchet MS" w:hAnsi="Trebuchet MS" w:cs="Arial"/>
          <w:b/>
          <w:bCs/>
          <w:sz w:val="23"/>
          <w:szCs w:val="23"/>
          <w:lang w:val="es-MX"/>
        </w:rPr>
        <w:t>:</w:t>
      </w:r>
      <w:r w:rsidRPr="004B4786">
        <w:rPr>
          <w:rFonts w:ascii="Trebuchet MS" w:hAnsi="Trebuchet MS" w:cs="Arial"/>
          <w:sz w:val="23"/>
          <w:szCs w:val="23"/>
          <w:lang w:val="es-MX"/>
        </w:rPr>
        <w:t xml:space="preserve"> La persona física que presta a otra, física o moral, un trabajo personal subordinado.</w:t>
      </w:r>
    </w:p>
    <w:p w14:paraId="0BFCA5CD" w14:textId="77777777" w:rsidR="004F53E1" w:rsidRPr="004B4786" w:rsidRDefault="004F53E1" w:rsidP="004F53E1">
      <w:pPr>
        <w:tabs>
          <w:tab w:val="left" w:pos="4875"/>
        </w:tabs>
        <w:jc w:val="both"/>
        <w:rPr>
          <w:rFonts w:ascii="Trebuchet MS" w:hAnsi="Trebuchet MS" w:cs="Arial"/>
          <w:i/>
          <w:iCs/>
          <w:sz w:val="23"/>
          <w:szCs w:val="23"/>
          <w:lang w:val="es-MX"/>
        </w:rPr>
      </w:pPr>
    </w:p>
    <w:p w14:paraId="76715A19" w14:textId="77777777" w:rsidR="004F53E1" w:rsidRPr="004B4786" w:rsidRDefault="004F53E1" w:rsidP="004F53E1">
      <w:pPr>
        <w:tabs>
          <w:tab w:val="left" w:pos="4875"/>
        </w:tabs>
        <w:jc w:val="both"/>
        <w:rPr>
          <w:rFonts w:ascii="Trebuchet MS" w:hAnsi="Trebuchet MS" w:cs="Arial"/>
          <w:sz w:val="23"/>
          <w:szCs w:val="23"/>
          <w:lang w:val="es-MX"/>
        </w:rPr>
      </w:pPr>
      <w:r w:rsidRPr="004B4786">
        <w:rPr>
          <w:rFonts w:ascii="Trebuchet MS" w:hAnsi="Trebuchet MS" w:cs="Arial"/>
          <w:b/>
          <w:bCs/>
          <w:i/>
          <w:iCs/>
          <w:sz w:val="23"/>
          <w:szCs w:val="23"/>
          <w:lang w:val="es-MX"/>
        </w:rPr>
        <w:t>Trabajo</w:t>
      </w:r>
      <w:r w:rsidRPr="004B4786">
        <w:rPr>
          <w:rFonts w:ascii="Trebuchet MS" w:hAnsi="Trebuchet MS" w:cs="Arial"/>
          <w:b/>
          <w:bCs/>
          <w:sz w:val="23"/>
          <w:szCs w:val="23"/>
          <w:lang w:val="es-MX"/>
        </w:rPr>
        <w:t>:</w:t>
      </w:r>
      <w:r w:rsidRPr="004B4786">
        <w:rPr>
          <w:rFonts w:ascii="Trebuchet MS" w:hAnsi="Trebuchet MS" w:cs="Arial"/>
          <w:sz w:val="23"/>
          <w:szCs w:val="23"/>
          <w:lang w:val="es-MX"/>
        </w:rPr>
        <w:t xml:space="preserve"> Toda actividad humana, intelectual o material, independientemente del grado de preparación técnica requerido por cada profesión u oficio.</w:t>
      </w:r>
    </w:p>
    <w:p w14:paraId="759A6CDC" w14:textId="77777777" w:rsidR="004F53E1" w:rsidRPr="004B4786" w:rsidRDefault="004F53E1" w:rsidP="004F53E1">
      <w:pPr>
        <w:tabs>
          <w:tab w:val="left" w:pos="4875"/>
        </w:tabs>
        <w:jc w:val="both"/>
        <w:rPr>
          <w:rFonts w:ascii="Trebuchet MS" w:hAnsi="Trebuchet MS" w:cs="Arial"/>
          <w:i/>
          <w:iCs/>
          <w:sz w:val="23"/>
          <w:szCs w:val="23"/>
          <w:lang w:val="es-MX"/>
        </w:rPr>
      </w:pPr>
    </w:p>
    <w:p w14:paraId="404F36D2" w14:textId="77777777" w:rsidR="004F53E1" w:rsidRPr="004B4786" w:rsidRDefault="004F53E1" w:rsidP="004F53E1">
      <w:pPr>
        <w:tabs>
          <w:tab w:val="left" w:pos="4875"/>
        </w:tabs>
        <w:jc w:val="both"/>
        <w:rPr>
          <w:rFonts w:ascii="Trebuchet MS" w:hAnsi="Trebuchet MS" w:cs="Arial"/>
          <w:sz w:val="23"/>
          <w:szCs w:val="23"/>
          <w:lang w:val="es-MX"/>
        </w:rPr>
      </w:pPr>
      <w:r w:rsidRPr="004B4786">
        <w:rPr>
          <w:rFonts w:ascii="Trebuchet MS" w:hAnsi="Trebuchet MS" w:cs="Arial"/>
          <w:b/>
          <w:bCs/>
          <w:i/>
          <w:iCs/>
          <w:sz w:val="23"/>
          <w:szCs w:val="23"/>
          <w:lang w:val="es-MX"/>
        </w:rPr>
        <w:t>Violencia laboral:</w:t>
      </w:r>
      <w:r w:rsidRPr="004B4786">
        <w:rPr>
          <w:rFonts w:ascii="Trebuchet MS" w:hAnsi="Trebuchet MS" w:cs="Arial"/>
          <w:sz w:val="23"/>
          <w:szCs w:val="23"/>
          <w:lang w:val="es-MX"/>
        </w:rPr>
        <w:t xml:space="preserve"> Aquellos actos de hostigamiento, acoso o malos tratos en contra del trabajador, que pueden dañar su integridad o salud.</w:t>
      </w:r>
    </w:p>
    <w:p w14:paraId="39F6FCB7" w14:textId="77777777" w:rsidR="004F53E1" w:rsidRPr="004B4786" w:rsidRDefault="004F53E1" w:rsidP="004F53E1">
      <w:pPr>
        <w:tabs>
          <w:tab w:val="left" w:pos="4875"/>
        </w:tabs>
        <w:jc w:val="both"/>
        <w:rPr>
          <w:rFonts w:ascii="Trebuchet MS" w:hAnsi="Trebuchet MS" w:cs="Arial"/>
          <w:sz w:val="23"/>
          <w:szCs w:val="23"/>
          <w:lang w:val="es-MX"/>
        </w:rPr>
      </w:pPr>
    </w:p>
    <w:p w14:paraId="5349DDEF" w14:textId="77777777" w:rsidR="00584714" w:rsidRPr="00380EBC" w:rsidRDefault="00584714" w:rsidP="00BF28BC">
      <w:pPr>
        <w:tabs>
          <w:tab w:val="left" w:pos="4875"/>
        </w:tabs>
        <w:jc w:val="both"/>
        <w:rPr>
          <w:rFonts w:ascii="Futura-Book" w:hAnsi="Futura-Book" w:cs="Arial"/>
          <w:lang w:val="es-MX"/>
        </w:rPr>
      </w:pPr>
    </w:p>
    <w:sectPr w:rsidR="00584714" w:rsidRPr="00380EBC" w:rsidSect="004B4786">
      <w:headerReference w:type="default" r:id="rId13"/>
      <w:footerReference w:type="even" r:id="rId14"/>
      <w:footerReference w:type="default" r:id="rId15"/>
      <w:footerReference w:type="first" r:id="rId16"/>
      <w:pgSz w:w="12240" w:h="15840" w:code="1"/>
      <w:pgMar w:top="1418" w:right="1701" w:bottom="1418" w:left="1701" w:header="141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C2850E" w14:textId="77777777" w:rsidR="001729BA" w:rsidRDefault="001729BA">
      <w:r>
        <w:separator/>
      </w:r>
    </w:p>
  </w:endnote>
  <w:endnote w:type="continuationSeparator" w:id="0">
    <w:p w14:paraId="6ECF4B4A" w14:textId="77777777" w:rsidR="001729BA" w:rsidRDefault="00172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Futura-Book">
    <w:altName w:val="Century Gothic"/>
    <w:panose1 w:val="00000000000000000000"/>
    <w:charset w:val="00"/>
    <w:family w:val="auto"/>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4CA16D" w14:textId="77777777" w:rsidR="001D4CA0" w:rsidRDefault="001D4CA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8D9C2EA" w14:textId="77777777" w:rsidR="001D4CA0" w:rsidRDefault="001D4CA0">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1FB802" w14:textId="77777777" w:rsidR="001D4CA0" w:rsidRPr="004B4786" w:rsidRDefault="001D4CA0" w:rsidP="004B4786">
    <w:pPr>
      <w:pStyle w:val="Piedepgina"/>
      <w:framePr w:wrap="around" w:vAnchor="text" w:hAnchor="page" w:x="11491" w:y="100"/>
      <w:rPr>
        <w:rStyle w:val="Nmerodepgina"/>
        <w:rFonts w:ascii="Trebuchet MS" w:hAnsi="Trebuchet MS" w:cs="Arial"/>
        <w:sz w:val="16"/>
        <w:szCs w:val="20"/>
      </w:rPr>
    </w:pPr>
    <w:r w:rsidRPr="004B4786">
      <w:rPr>
        <w:rStyle w:val="Nmerodepgina"/>
        <w:rFonts w:ascii="Arial" w:hAnsi="Arial" w:cs="Arial"/>
        <w:sz w:val="16"/>
        <w:szCs w:val="20"/>
      </w:rPr>
      <w:fldChar w:fldCharType="begin"/>
    </w:r>
    <w:r w:rsidRPr="004B4786">
      <w:rPr>
        <w:rStyle w:val="Nmerodepgina"/>
        <w:rFonts w:ascii="Arial" w:hAnsi="Arial" w:cs="Arial"/>
        <w:sz w:val="16"/>
        <w:szCs w:val="20"/>
      </w:rPr>
      <w:instrText xml:space="preserve">PAGE  </w:instrText>
    </w:r>
    <w:r w:rsidRPr="004B4786">
      <w:rPr>
        <w:rStyle w:val="Nmerodepgina"/>
        <w:rFonts w:ascii="Arial" w:hAnsi="Arial" w:cs="Arial"/>
        <w:sz w:val="16"/>
        <w:szCs w:val="20"/>
      </w:rPr>
      <w:fldChar w:fldCharType="separate"/>
    </w:r>
    <w:r w:rsidR="0015200D" w:rsidRPr="004B4786">
      <w:rPr>
        <w:rStyle w:val="Nmerodepgina"/>
        <w:rFonts w:ascii="Arial" w:hAnsi="Arial" w:cs="Arial"/>
        <w:noProof/>
        <w:sz w:val="16"/>
        <w:szCs w:val="20"/>
      </w:rPr>
      <w:t>1</w:t>
    </w:r>
    <w:r w:rsidRPr="004B4786">
      <w:rPr>
        <w:rStyle w:val="Nmerodepgina"/>
        <w:rFonts w:ascii="Arial" w:hAnsi="Arial" w:cs="Arial"/>
        <w:sz w:val="16"/>
        <w:szCs w:val="20"/>
      </w:rPr>
      <w:fldChar w:fldCharType="end"/>
    </w:r>
  </w:p>
  <w:p w14:paraId="0EE3169F" w14:textId="77777777" w:rsidR="001D4CA0" w:rsidRPr="0044457C" w:rsidRDefault="00000000">
    <w:pPr>
      <w:pStyle w:val="Piedepgina"/>
      <w:ind w:right="360"/>
      <w:rPr>
        <w:rFonts w:ascii="Futura-Book" w:hAnsi="Futura-Book" w:cs="Arial"/>
        <w:sz w:val="20"/>
        <w:lang w:val="es-MX"/>
      </w:rPr>
    </w:pPr>
    <w:r>
      <w:rPr>
        <w:rFonts w:ascii="Futura-Book" w:hAnsi="Futura-Book" w:cs="Arial"/>
        <w:noProof/>
        <w:sz w:val="20"/>
      </w:rPr>
      <w:pict w14:anchorId="312DA5FD">
        <v:shapetype id="_x0000_t202" coordsize="21600,21600" o:spt="202" path="m,l,21600r21600,l21600,xe">
          <v:stroke joinstyle="miter"/>
          <v:path gradientshapeok="t" o:connecttype="rect"/>
        </v:shapetype>
        <v:shape id="_x0000_s1031" type="#_x0000_t202" style="position:absolute;margin-left:-81pt;margin-top:3.3pt;width:185pt;height:21.1pt;z-index:1" stroked="f">
          <v:textbox style="mso-next-textbox:#_x0000_s1031">
            <w:txbxContent>
              <w:p w14:paraId="6D821A75" w14:textId="12B1E94D" w:rsidR="00E97A91" w:rsidRPr="005D290C" w:rsidRDefault="00E97A91">
                <w:pPr>
                  <w:rPr>
                    <w:rFonts w:ascii="Trebuchet MS" w:hAnsi="Trebuchet MS"/>
                  </w:rPr>
                </w:pPr>
                <w:r w:rsidRPr="005D290C">
                  <w:rPr>
                    <w:rFonts w:ascii="Trebuchet MS" w:hAnsi="Trebuchet MS" w:cs="Arial"/>
                    <w:sz w:val="20"/>
                    <w:lang w:val="es-MX"/>
                  </w:rPr>
                  <w:t xml:space="preserve">Elaborada: </w:t>
                </w:r>
                <w:r w:rsidR="007E12E5">
                  <w:rPr>
                    <w:rFonts w:ascii="Trebuchet MS" w:hAnsi="Trebuchet MS" w:cs="Arial"/>
                    <w:sz w:val="20"/>
                    <w:lang w:val="es-MX"/>
                  </w:rPr>
                  <w:t>$</w:t>
                </w:r>
                <w:r w:rsidR="00C83598">
                  <w:rPr>
                    <w:rFonts w:ascii="Trebuchet MS" w:hAnsi="Trebuchet MS" w:cs="Arial"/>
                    <w:sz w:val="20"/>
                    <w:lang w:val="es-MX"/>
                  </w:rPr>
                  <w:t>{fecha}</w:t>
                </w:r>
              </w:p>
            </w:txbxContent>
          </v:textbox>
        </v:shape>
      </w:pict>
    </w:r>
    <w:r>
      <w:rPr>
        <w:rFonts w:ascii="Futura-Book" w:hAnsi="Futura-Book" w:cs="Arial"/>
        <w:noProof/>
        <w:sz w:val="20"/>
      </w:rPr>
      <w:pict w14:anchorId="3F45A2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margin-left:90.6pt;margin-top:11.75pt;width:249.5pt;height:35.15pt;z-index:2" wrapcoords="18144 3086 17892 3600 17352 6429 2412 7457 2412 15686 18108 18771 18756 18771 18900 18771 19440 15943 19440 15429 19620 11314 19548 5914 18900 3086 18576 3086 18144 3086">
          <v:imagedata r:id="rId1" o:titl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7940A0" w14:textId="77777777" w:rsidR="005D290C" w:rsidRPr="004B4786" w:rsidRDefault="005D290C" w:rsidP="005D290C">
    <w:pPr>
      <w:pStyle w:val="Piedepgina"/>
      <w:framePr w:wrap="around" w:vAnchor="text" w:hAnchor="page" w:x="11491" w:y="1"/>
      <w:rPr>
        <w:rStyle w:val="Nmerodepgina"/>
        <w:rFonts w:ascii="Trebuchet MS" w:hAnsi="Trebuchet MS" w:cs="Arial"/>
        <w:sz w:val="16"/>
        <w:szCs w:val="20"/>
      </w:rPr>
    </w:pPr>
    <w:r w:rsidRPr="004B4786">
      <w:rPr>
        <w:rStyle w:val="Nmerodepgina"/>
        <w:rFonts w:ascii="Arial" w:hAnsi="Arial" w:cs="Arial"/>
        <w:sz w:val="16"/>
        <w:szCs w:val="20"/>
      </w:rPr>
      <w:fldChar w:fldCharType="begin"/>
    </w:r>
    <w:r w:rsidRPr="004B4786">
      <w:rPr>
        <w:rStyle w:val="Nmerodepgina"/>
        <w:rFonts w:ascii="Arial" w:hAnsi="Arial" w:cs="Arial"/>
        <w:sz w:val="16"/>
        <w:szCs w:val="20"/>
      </w:rPr>
      <w:instrText xml:space="preserve">PAGE  </w:instrText>
    </w:r>
    <w:r w:rsidRPr="004B4786">
      <w:rPr>
        <w:rStyle w:val="Nmerodepgina"/>
        <w:rFonts w:ascii="Arial" w:hAnsi="Arial" w:cs="Arial"/>
        <w:sz w:val="16"/>
        <w:szCs w:val="20"/>
      </w:rPr>
      <w:fldChar w:fldCharType="separate"/>
    </w:r>
    <w:r>
      <w:rPr>
        <w:rStyle w:val="Nmerodepgina"/>
        <w:rFonts w:ascii="Arial" w:hAnsi="Arial" w:cs="Arial"/>
        <w:sz w:val="16"/>
        <w:szCs w:val="20"/>
      </w:rPr>
      <w:t>2</w:t>
    </w:r>
    <w:r w:rsidRPr="004B4786">
      <w:rPr>
        <w:rStyle w:val="Nmerodepgina"/>
        <w:rFonts w:ascii="Arial" w:hAnsi="Arial" w:cs="Arial"/>
        <w:sz w:val="16"/>
        <w:szCs w:val="20"/>
      </w:rPr>
      <w:fldChar w:fldCharType="end"/>
    </w:r>
  </w:p>
  <w:p w14:paraId="37B10D85" w14:textId="77777777" w:rsidR="004907D8" w:rsidRDefault="005D290C" w:rsidP="005D290C">
    <w:pPr>
      <w:pStyle w:val="Piedepgina"/>
      <w:tabs>
        <w:tab w:val="clear" w:pos="4419"/>
        <w:tab w:val="clear" w:pos="8838"/>
        <w:tab w:val="left" w:pos="123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5ED05F" w14:textId="77777777" w:rsidR="001729BA" w:rsidRDefault="001729BA">
      <w:r>
        <w:separator/>
      </w:r>
    </w:p>
  </w:footnote>
  <w:footnote w:type="continuationSeparator" w:id="0">
    <w:p w14:paraId="2470F355" w14:textId="77777777" w:rsidR="001729BA" w:rsidRDefault="001729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F61FCA" w14:textId="77777777" w:rsidR="001D4CA0" w:rsidRPr="0044457C" w:rsidRDefault="0044457C" w:rsidP="0044457C">
    <w:pPr>
      <w:pStyle w:val="Encabezado"/>
      <w:tabs>
        <w:tab w:val="clear" w:pos="4419"/>
        <w:tab w:val="clear" w:pos="8838"/>
      </w:tabs>
      <w:jc w:val="center"/>
      <w:rPr>
        <w:rFonts w:ascii="Arial" w:hAnsi="Arial" w:cs="Arial"/>
        <w:color w:val="C00000"/>
        <w:lang w:val="es-MX"/>
      </w:rPr>
    </w:pPr>
    <w:r w:rsidRPr="003D43AD">
      <w:rPr>
        <w:rFonts w:ascii="Futura-Book" w:hAnsi="Futura-Book" w:cs="Futura-Book"/>
        <w:color w:val="C00000"/>
        <w:sz w:val="18"/>
        <w:szCs w:val="18"/>
        <w:lang w:val="es-MX" w:eastAsia="es-MX"/>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41F00"/>
    <w:multiLevelType w:val="hybridMultilevel"/>
    <w:tmpl w:val="D6CE3580"/>
    <w:lvl w:ilvl="0" w:tplc="FBAA2D20">
      <w:start w:val="1"/>
      <w:numFmt w:val="bullet"/>
      <w:lvlText w:val=""/>
      <w:lvlJc w:val="left"/>
      <w:pPr>
        <w:ind w:left="720" w:hanging="360"/>
      </w:pPr>
      <w:rPr>
        <w:rFonts w:ascii="Symbol" w:hAnsi="Symbol" w:hint="default"/>
        <w:color w:val="00277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C003A"/>
    <w:multiLevelType w:val="hybridMultilevel"/>
    <w:tmpl w:val="B4A823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B75CC8"/>
    <w:multiLevelType w:val="hybridMultilevel"/>
    <w:tmpl w:val="5C0817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5D736E5"/>
    <w:multiLevelType w:val="hybridMultilevel"/>
    <w:tmpl w:val="3DE2869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F55AC3"/>
    <w:multiLevelType w:val="multilevel"/>
    <w:tmpl w:val="A194487C"/>
    <w:lvl w:ilvl="0">
      <w:start w:val="1"/>
      <w:numFmt w:val="none"/>
      <w:lvlText w:val="3.3"/>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C3F78A0"/>
    <w:multiLevelType w:val="hybridMultilevel"/>
    <w:tmpl w:val="ACB2933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15:restartNumberingAfterBreak="0">
    <w:nsid w:val="1317068A"/>
    <w:multiLevelType w:val="hybridMultilevel"/>
    <w:tmpl w:val="38FC772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7A50B9"/>
    <w:multiLevelType w:val="hybridMultilevel"/>
    <w:tmpl w:val="2B8C28E0"/>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A962531"/>
    <w:multiLevelType w:val="multilevel"/>
    <w:tmpl w:val="11F2B19E"/>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F44299D"/>
    <w:multiLevelType w:val="hybridMultilevel"/>
    <w:tmpl w:val="9F0AA886"/>
    <w:lvl w:ilvl="0" w:tplc="92FC5A5A">
      <w:start w:val="1"/>
      <w:numFmt w:val="bullet"/>
      <w:lvlText w:val=""/>
      <w:lvlJc w:val="left"/>
      <w:pPr>
        <w:ind w:left="720" w:hanging="360"/>
      </w:pPr>
      <w:rPr>
        <w:rFonts w:ascii="Symbol" w:hAnsi="Symbol" w:hint="default"/>
        <w:color w:val="00277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1C53A0A"/>
    <w:multiLevelType w:val="hybridMultilevel"/>
    <w:tmpl w:val="86388C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689047C"/>
    <w:multiLevelType w:val="multilevel"/>
    <w:tmpl w:val="8AA8BFB0"/>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15:restartNumberingAfterBreak="0">
    <w:nsid w:val="297F2761"/>
    <w:multiLevelType w:val="hybridMultilevel"/>
    <w:tmpl w:val="92925652"/>
    <w:lvl w:ilvl="0" w:tplc="21EA5842">
      <w:start w:val="1"/>
      <w:numFmt w:val="bullet"/>
      <w:lvlText w:val=""/>
      <w:lvlJc w:val="left"/>
      <w:pPr>
        <w:ind w:left="720" w:hanging="360"/>
      </w:pPr>
      <w:rPr>
        <w:rFonts w:ascii="Symbol" w:hAnsi="Symbol" w:hint="default"/>
        <w:color w:val="00277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CE66C1"/>
    <w:multiLevelType w:val="hybridMultilevel"/>
    <w:tmpl w:val="2EB4FF8E"/>
    <w:lvl w:ilvl="0" w:tplc="8160D734">
      <w:start w:val="1"/>
      <w:numFmt w:val="bullet"/>
      <w:lvlText w:val=""/>
      <w:lvlJc w:val="left"/>
      <w:pPr>
        <w:ind w:left="1068" w:hanging="360"/>
      </w:pPr>
      <w:rPr>
        <w:rFonts w:ascii="Symbol" w:hAnsi="Symbol" w:hint="default"/>
        <w:color w:val="002774"/>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4" w15:restartNumberingAfterBreak="0">
    <w:nsid w:val="33CE3563"/>
    <w:multiLevelType w:val="hybridMultilevel"/>
    <w:tmpl w:val="997E05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ADF4A24"/>
    <w:multiLevelType w:val="hybridMultilevel"/>
    <w:tmpl w:val="3AB806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B556CB3"/>
    <w:multiLevelType w:val="hybridMultilevel"/>
    <w:tmpl w:val="D756A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7101B3"/>
    <w:multiLevelType w:val="hybridMultilevel"/>
    <w:tmpl w:val="CE8A248A"/>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8" w15:restartNumberingAfterBreak="0">
    <w:nsid w:val="3DEA74C7"/>
    <w:multiLevelType w:val="hybridMultilevel"/>
    <w:tmpl w:val="9774B89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A7094F"/>
    <w:multiLevelType w:val="multilevel"/>
    <w:tmpl w:val="966ACE9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17F6AD7"/>
    <w:multiLevelType w:val="hybridMultilevel"/>
    <w:tmpl w:val="FE2A4A7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1" w15:restartNumberingAfterBreak="0">
    <w:nsid w:val="447E5FF7"/>
    <w:multiLevelType w:val="hybridMultilevel"/>
    <w:tmpl w:val="71F8B1F0"/>
    <w:lvl w:ilvl="0" w:tplc="CB4A4FB6">
      <w:start w:val="1"/>
      <w:numFmt w:val="bullet"/>
      <w:lvlText w:val=""/>
      <w:lvlJc w:val="left"/>
      <w:pPr>
        <w:ind w:left="720" w:hanging="360"/>
      </w:pPr>
      <w:rPr>
        <w:rFonts w:ascii="Wingdings" w:hAnsi="Wingdings" w:hint="default"/>
        <w:color w:val="E20000"/>
      </w:rPr>
    </w:lvl>
    <w:lvl w:ilvl="1" w:tplc="23526418">
      <w:numFmt w:val="bullet"/>
      <w:lvlText w:val="•"/>
      <w:lvlJc w:val="left"/>
      <w:pPr>
        <w:ind w:left="1560" w:hanging="480"/>
      </w:pPr>
      <w:rPr>
        <w:rFonts w:ascii="Arial Black" w:eastAsia="Calibri" w:hAnsi="Arial Black"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8116B8E"/>
    <w:multiLevelType w:val="hybridMultilevel"/>
    <w:tmpl w:val="FDE604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8D1408F"/>
    <w:multiLevelType w:val="hybridMultilevel"/>
    <w:tmpl w:val="C5F2759C"/>
    <w:lvl w:ilvl="0" w:tplc="D67A7E1E">
      <w:start w:val="1"/>
      <w:numFmt w:val="none"/>
      <w:lvlText w:val="3.3"/>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15:restartNumberingAfterBreak="0">
    <w:nsid w:val="4DC37579"/>
    <w:multiLevelType w:val="hybridMultilevel"/>
    <w:tmpl w:val="F8906E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EE623FE"/>
    <w:multiLevelType w:val="hybridMultilevel"/>
    <w:tmpl w:val="FB569AD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06A277A"/>
    <w:multiLevelType w:val="hybridMultilevel"/>
    <w:tmpl w:val="7DBC14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13B79D8"/>
    <w:multiLevelType w:val="hybridMultilevel"/>
    <w:tmpl w:val="4036EC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2037730"/>
    <w:multiLevelType w:val="hybridMultilevel"/>
    <w:tmpl w:val="A2840E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813298E"/>
    <w:multiLevelType w:val="hybridMultilevel"/>
    <w:tmpl w:val="F3E070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DE02C94"/>
    <w:multiLevelType w:val="multilevel"/>
    <w:tmpl w:val="4494778C"/>
    <w:lvl w:ilvl="0">
      <w:start w:val="1"/>
      <w:numFmt w:val="decimal"/>
      <w:lvlText w:val="%1."/>
      <w:lvlJc w:val="left"/>
      <w:pPr>
        <w:tabs>
          <w:tab w:val="num" w:pos="360"/>
        </w:tabs>
        <w:ind w:left="360" w:hanging="360"/>
      </w:pPr>
      <w:rPr>
        <w:b/>
        <w:bCs/>
        <w:color w:val="00277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1" w15:restartNumberingAfterBreak="0">
    <w:nsid w:val="5FDA76EE"/>
    <w:multiLevelType w:val="hybridMultilevel"/>
    <w:tmpl w:val="A0F8D2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84B5238"/>
    <w:multiLevelType w:val="hybridMultilevel"/>
    <w:tmpl w:val="F8BC0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4D1E09"/>
    <w:multiLevelType w:val="hybridMultilevel"/>
    <w:tmpl w:val="098CB09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B7B1181"/>
    <w:multiLevelType w:val="hybridMultilevel"/>
    <w:tmpl w:val="6B785F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0665101"/>
    <w:multiLevelType w:val="hybridMultilevel"/>
    <w:tmpl w:val="9BBAB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CC5D61"/>
    <w:multiLevelType w:val="hybridMultilevel"/>
    <w:tmpl w:val="32D4392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4C73A27"/>
    <w:multiLevelType w:val="hybridMultilevel"/>
    <w:tmpl w:val="50900592"/>
    <w:lvl w:ilvl="0" w:tplc="0C0A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7A0F5E7C"/>
    <w:multiLevelType w:val="multilevel"/>
    <w:tmpl w:val="1096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1951B3"/>
    <w:multiLevelType w:val="hybridMultilevel"/>
    <w:tmpl w:val="3360483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B8616B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36752274">
    <w:abstractNumId w:val="30"/>
  </w:num>
  <w:num w:numId="2" w16cid:durableId="1813478361">
    <w:abstractNumId w:val="6"/>
  </w:num>
  <w:num w:numId="3" w16cid:durableId="2015565655">
    <w:abstractNumId w:val="36"/>
  </w:num>
  <w:num w:numId="4" w16cid:durableId="113989880">
    <w:abstractNumId w:val="24"/>
  </w:num>
  <w:num w:numId="5" w16cid:durableId="1728527923">
    <w:abstractNumId w:val="33"/>
  </w:num>
  <w:num w:numId="6" w16cid:durableId="1668745260">
    <w:abstractNumId w:val="39"/>
  </w:num>
  <w:num w:numId="7" w16cid:durableId="802960920">
    <w:abstractNumId w:val="3"/>
  </w:num>
  <w:num w:numId="8" w16cid:durableId="97334868">
    <w:abstractNumId w:val="18"/>
  </w:num>
  <w:num w:numId="9" w16cid:durableId="2013221623">
    <w:abstractNumId w:val="37"/>
  </w:num>
  <w:num w:numId="10" w16cid:durableId="28386341">
    <w:abstractNumId w:val="17"/>
  </w:num>
  <w:num w:numId="11" w16cid:durableId="1779520292">
    <w:abstractNumId w:val="7"/>
  </w:num>
  <w:num w:numId="12" w16cid:durableId="1087648838">
    <w:abstractNumId w:val="25"/>
  </w:num>
  <w:num w:numId="13" w16cid:durableId="588007125">
    <w:abstractNumId w:val="20"/>
  </w:num>
  <w:num w:numId="14" w16cid:durableId="718018585">
    <w:abstractNumId w:val="27"/>
  </w:num>
  <w:num w:numId="15" w16cid:durableId="621614349">
    <w:abstractNumId w:val="1"/>
  </w:num>
  <w:num w:numId="16" w16cid:durableId="1100182976">
    <w:abstractNumId w:val="26"/>
  </w:num>
  <w:num w:numId="17" w16cid:durableId="509829786">
    <w:abstractNumId w:val="11"/>
  </w:num>
  <w:num w:numId="18" w16cid:durableId="2047830527">
    <w:abstractNumId w:val="28"/>
  </w:num>
  <w:num w:numId="19" w16cid:durableId="789667815">
    <w:abstractNumId w:val="22"/>
  </w:num>
  <w:num w:numId="20" w16cid:durableId="1892422229">
    <w:abstractNumId w:val="2"/>
  </w:num>
  <w:num w:numId="21" w16cid:durableId="1874541486">
    <w:abstractNumId w:val="34"/>
  </w:num>
  <w:num w:numId="22" w16cid:durableId="1421290290">
    <w:abstractNumId w:val="15"/>
  </w:num>
  <w:num w:numId="23" w16cid:durableId="1238322352">
    <w:abstractNumId w:val="29"/>
  </w:num>
  <w:num w:numId="24" w16cid:durableId="1161502869">
    <w:abstractNumId w:val="14"/>
  </w:num>
  <w:num w:numId="25" w16cid:durableId="879629031">
    <w:abstractNumId w:val="10"/>
  </w:num>
  <w:num w:numId="26" w16cid:durableId="1250046036">
    <w:abstractNumId w:val="32"/>
  </w:num>
  <w:num w:numId="27" w16cid:durableId="833492568">
    <w:abstractNumId w:val="38"/>
  </w:num>
  <w:num w:numId="28" w16cid:durableId="1813019055">
    <w:abstractNumId w:val="4"/>
  </w:num>
  <w:num w:numId="29" w16cid:durableId="1860973654">
    <w:abstractNumId w:val="23"/>
  </w:num>
  <w:num w:numId="30" w16cid:durableId="261450485">
    <w:abstractNumId w:val="40"/>
  </w:num>
  <w:num w:numId="31" w16cid:durableId="246158798">
    <w:abstractNumId w:val="8"/>
  </w:num>
  <w:num w:numId="32" w16cid:durableId="589781577">
    <w:abstractNumId w:val="21"/>
  </w:num>
  <w:num w:numId="33" w16cid:durableId="2074893105">
    <w:abstractNumId w:val="12"/>
  </w:num>
  <w:num w:numId="34" w16cid:durableId="999848259">
    <w:abstractNumId w:val="0"/>
  </w:num>
  <w:num w:numId="35" w16cid:durableId="1665931975">
    <w:abstractNumId w:val="19"/>
  </w:num>
  <w:num w:numId="36" w16cid:durableId="1899823596">
    <w:abstractNumId w:val="16"/>
  </w:num>
  <w:num w:numId="37" w16cid:durableId="1462916443">
    <w:abstractNumId w:val="31"/>
  </w:num>
  <w:num w:numId="38" w16cid:durableId="1350448033">
    <w:abstractNumId w:val="35"/>
  </w:num>
  <w:num w:numId="39" w16cid:durableId="1411779497">
    <w:abstractNumId w:val="9"/>
  </w:num>
  <w:num w:numId="40" w16cid:durableId="46036285">
    <w:abstractNumId w:val="5"/>
  </w:num>
  <w:num w:numId="41" w16cid:durableId="1198862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readOnly" w:enforcement="0"/>
  <w:defaultTabStop w:val="708"/>
  <w:hyphenationZone w:val="425"/>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4EF1"/>
    <w:rsid w:val="00004F21"/>
    <w:rsid w:val="00006AEE"/>
    <w:rsid w:val="00021965"/>
    <w:rsid w:val="00034EA9"/>
    <w:rsid w:val="0003523F"/>
    <w:rsid w:val="00050D6B"/>
    <w:rsid w:val="000549D8"/>
    <w:rsid w:val="00055D38"/>
    <w:rsid w:val="000616C7"/>
    <w:rsid w:val="000622AE"/>
    <w:rsid w:val="000654B5"/>
    <w:rsid w:val="00065A97"/>
    <w:rsid w:val="00065BC5"/>
    <w:rsid w:val="00065E1E"/>
    <w:rsid w:val="00066F70"/>
    <w:rsid w:val="0007149B"/>
    <w:rsid w:val="00077531"/>
    <w:rsid w:val="00086191"/>
    <w:rsid w:val="000910C4"/>
    <w:rsid w:val="00091AAC"/>
    <w:rsid w:val="000940A3"/>
    <w:rsid w:val="000A0F64"/>
    <w:rsid w:val="000A1127"/>
    <w:rsid w:val="000A1960"/>
    <w:rsid w:val="000A1CD2"/>
    <w:rsid w:val="000A56DF"/>
    <w:rsid w:val="000A673C"/>
    <w:rsid w:val="000B3785"/>
    <w:rsid w:val="000B401D"/>
    <w:rsid w:val="000B64B2"/>
    <w:rsid w:val="000C6BBF"/>
    <w:rsid w:val="000D4734"/>
    <w:rsid w:val="000E194A"/>
    <w:rsid w:val="000E3FBF"/>
    <w:rsid w:val="000E4C97"/>
    <w:rsid w:val="000F1DD1"/>
    <w:rsid w:val="000F4E5A"/>
    <w:rsid w:val="000F4F9C"/>
    <w:rsid w:val="000F544F"/>
    <w:rsid w:val="00103EB2"/>
    <w:rsid w:val="00104F69"/>
    <w:rsid w:val="00126851"/>
    <w:rsid w:val="0013023A"/>
    <w:rsid w:val="00141729"/>
    <w:rsid w:val="00143299"/>
    <w:rsid w:val="00143966"/>
    <w:rsid w:val="00144EF1"/>
    <w:rsid w:val="00145FAA"/>
    <w:rsid w:val="00147821"/>
    <w:rsid w:val="0015200D"/>
    <w:rsid w:val="0016101D"/>
    <w:rsid w:val="00170604"/>
    <w:rsid w:val="00170A3E"/>
    <w:rsid w:val="001729BA"/>
    <w:rsid w:val="001737DA"/>
    <w:rsid w:val="00173E8E"/>
    <w:rsid w:val="00174E72"/>
    <w:rsid w:val="001770AB"/>
    <w:rsid w:val="00185D67"/>
    <w:rsid w:val="001B552D"/>
    <w:rsid w:val="001C2747"/>
    <w:rsid w:val="001C4022"/>
    <w:rsid w:val="001C74B0"/>
    <w:rsid w:val="001D4CA0"/>
    <w:rsid w:val="001E03D4"/>
    <w:rsid w:val="001E260B"/>
    <w:rsid w:val="0020526D"/>
    <w:rsid w:val="00211BB9"/>
    <w:rsid w:val="00217C65"/>
    <w:rsid w:val="00224921"/>
    <w:rsid w:val="0023412A"/>
    <w:rsid w:val="002376D2"/>
    <w:rsid w:val="00240205"/>
    <w:rsid w:val="00240A0E"/>
    <w:rsid w:val="00241EE8"/>
    <w:rsid w:val="002562B2"/>
    <w:rsid w:val="002563D1"/>
    <w:rsid w:val="00271E90"/>
    <w:rsid w:val="002725CA"/>
    <w:rsid w:val="002815EE"/>
    <w:rsid w:val="00283F69"/>
    <w:rsid w:val="002857C1"/>
    <w:rsid w:val="00293387"/>
    <w:rsid w:val="00294675"/>
    <w:rsid w:val="002B0402"/>
    <w:rsid w:val="002B12E0"/>
    <w:rsid w:val="002B5BF8"/>
    <w:rsid w:val="002B7237"/>
    <w:rsid w:val="002D4B08"/>
    <w:rsid w:val="002D7BF2"/>
    <w:rsid w:val="002E20C2"/>
    <w:rsid w:val="002E2148"/>
    <w:rsid w:val="002E564E"/>
    <w:rsid w:val="002E655E"/>
    <w:rsid w:val="003000CE"/>
    <w:rsid w:val="00300A74"/>
    <w:rsid w:val="00307688"/>
    <w:rsid w:val="0031013B"/>
    <w:rsid w:val="00312993"/>
    <w:rsid w:val="00320CA5"/>
    <w:rsid w:val="003222F0"/>
    <w:rsid w:val="0032388E"/>
    <w:rsid w:val="003300CD"/>
    <w:rsid w:val="003341D1"/>
    <w:rsid w:val="00335EDC"/>
    <w:rsid w:val="003445F7"/>
    <w:rsid w:val="003452AD"/>
    <w:rsid w:val="003459E3"/>
    <w:rsid w:val="00352830"/>
    <w:rsid w:val="0035325F"/>
    <w:rsid w:val="00357187"/>
    <w:rsid w:val="00363E94"/>
    <w:rsid w:val="00380EBC"/>
    <w:rsid w:val="00380FD2"/>
    <w:rsid w:val="003915EE"/>
    <w:rsid w:val="003A62E9"/>
    <w:rsid w:val="003C0546"/>
    <w:rsid w:val="003C60C9"/>
    <w:rsid w:val="003C7DDC"/>
    <w:rsid w:val="003D1954"/>
    <w:rsid w:val="003D43AD"/>
    <w:rsid w:val="003D72FB"/>
    <w:rsid w:val="003E2311"/>
    <w:rsid w:val="003E471E"/>
    <w:rsid w:val="003E49A2"/>
    <w:rsid w:val="003F4F46"/>
    <w:rsid w:val="003F7D1B"/>
    <w:rsid w:val="00403A23"/>
    <w:rsid w:val="00403DFF"/>
    <w:rsid w:val="00407C3C"/>
    <w:rsid w:val="00414CB4"/>
    <w:rsid w:val="00414ECE"/>
    <w:rsid w:val="00416EB3"/>
    <w:rsid w:val="00421906"/>
    <w:rsid w:val="0043401A"/>
    <w:rsid w:val="00440E7C"/>
    <w:rsid w:val="004444C2"/>
    <w:rsid w:val="0044457C"/>
    <w:rsid w:val="00446183"/>
    <w:rsid w:val="00450E5D"/>
    <w:rsid w:val="004525D3"/>
    <w:rsid w:val="004604DC"/>
    <w:rsid w:val="00462A59"/>
    <w:rsid w:val="00462CB7"/>
    <w:rsid w:val="004739B4"/>
    <w:rsid w:val="00475612"/>
    <w:rsid w:val="0047615A"/>
    <w:rsid w:val="00480B56"/>
    <w:rsid w:val="00481AA0"/>
    <w:rsid w:val="00482B38"/>
    <w:rsid w:val="00485573"/>
    <w:rsid w:val="004907D8"/>
    <w:rsid w:val="004965C3"/>
    <w:rsid w:val="004A3162"/>
    <w:rsid w:val="004B4193"/>
    <w:rsid w:val="004B4786"/>
    <w:rsid w:val="004C6052"/>
    <w:rsid w:val="004D274F"/>
    <w:rsid w:val="004D43F8"/>
    <w:rsid w:val="004E48E2"/>
    <w:rsid w:val="004F320E"/>
    <w:rsid w:val="004F4071"/>
    <w:rsid w:val="004F49A1"/>
    <w:rsid w:val="004F53E1"/>
    <w:rsid w:val="004F644B"/>
    <w:rsid w:val="00506BD0"/>
    <w:rsid w:val="0050700A"/>
    <w:rsid w:val="005146BA"/>
    <w:rsid w:val="0051495B"/>
    <w:rsid w:val="00514DCB"/>
    <w:rsid w:val="00531445"/>
    <w:rsid w:val="00532913"/>
    <w:rsid w:val="005372C9"/>
    <w:rsid w:val="00542440"/>
    <w:rsid w:val="00553F84"/>
    <w:rsid w:val="00554F61"/>
    <w:rsid w:val="00575E45"/>
    <w:rsid w:val="0057657A"/>
    <w:rsid w:val="005829FC"/>
    <w:rsid w:val="00584714"/>
    <w:rsid w:val="00586763"/>
    <w:rsid w:val="00587C9A"/>
    <w:rsid w:val="0059095E"/>
    <w:rsid w:val="005959A2"/>
    <w:rsid w:val="00596DA5"/>
    <w:rsid w:val="005A24CE"/>
    <w:rsid w:val="005A5977"/>
    <w:rsid w:val="005A698F"/>
    <w:rsid w:val="005B022C"/>
    <w:rsid w:val="005B5C63"/>
    <w:rsid w:val="005C19C1"/>
    <w:rsid w:val="005C3443"/>
    <w:rsid w:val="005C3B26"/>
    <w:rsid w:val="005D0606"/>
    <w:rsid w:val="005D290C"/>
    <w:rsid w:val="005D576F"/>
    <w:rsid w:val="005E2D49"/>
    <w:rsid w:val="005E50A8"/>
    <w:rsid w:val="005E7CCB"/>
    <w:rsid w:val="005F310F"/>
    <w:rsid w:val="005F6186"/>
    <w:rsid w:val="005F7B5B"/>
    <w:rsid w:val="00604ABF"/>
    <w:rsid w:val="00605985"/>
    <w:rsid w:val="00612F1F"/>
    <w:rsid w:val="0061580B"/>
    <w:rsid w:val="00622DCD"/>
    <w:rsid w:val="00626890"/>
    <w:rsid w:val="006328AA"/>
    <w:rsid w:val="00636960"/>
    <w:rsid w:val="00641B04"/>
    <w:rsid w:val="00642A17"/>
    <w:rsid w:val="00655A63"/>
    <w:rsid w:val="00656BE5"/>
    <w:rsid w:val="0065710D"/>
    <w:rsid w:val="00657A7D"/>
    <w:rsid w:val="00666D9E"/>
    <w:rsid w:val="00672AF6"/>
    <w:rsid w:val="00673B58"/>
    <w:rsid w:val="00677B36"/>
    <w:rsid w:val="00681CC3"/>
    <w:rsid w:val="006842ED"/>
    <w:rsid w:val="00691EA3"/>
    <w:rsid w:val="0069681A"/>
    <w:rsid w:val="006A27E3"/>
    <w:rsid w:val="006B0946"/>
    <w:rsid w:val="006B7B4C"/>
    <w:rsid w:val="006C6BA8"/>
    <w:rsid w:val="006C73B6"/>
    <w:rsid w:val="006D10D6"/>
    <w:rsid w:val="006D129F"/>
    <w:rsid w:val="006D2EE2"/>
    <w:rsid w:val="006D3171"/>
    <w:rsid w:val="006D5DD7"/>
    <w:rsid w:val="006E5F93"/>
    <w:rsid w:val="006E7F9C"/>
    <w:rsid w:val="006F0B10"/>
    <w:rsid w:val="006F45E4"/>
    <w:rsid w:val="007248BB"/>
    <w:rsid w:val="00725AF4"/>
    <w:rsid w:val="0073221A"/>
    <w:rsid w:val="00732F72"/>
    <w:rsid w:val="00736953"/>
    <w:rsid w:val="00743C31"/>
    <w:rsid w:val="007453D6"/>
    <w:rsid w:val="00752CF5"/>
    <w:rsid w:val="00755725"/>
    <w:rsid w:val="00773C26"/>
    <w:rsid w:val="00781AF7"/>
    <w:rsid w:val="00790BC1"/>
    <w:rsid w:val="007A4DDA"/>
    <w:rsid w:val="007A5BDE"/>
    <w:rsid w:val="007B2693"/>
    <w:rsid w:val="007B7325"/>
    <w:rsid w:val="007B7B13"/>
    <w:rsid w:val="007B7F81"/>
    <w:rsid w:val="007C2CD2"/>
    <w:rsid w:val="007C2EEF"/>
    <w:rsid w:val="007C37D6"/>
    <w:rsid w:val="007C5D76"/>
    <w:rsid w:val="007D4EFE"/>
    <w:rsid w:val="007D7659"/>
    <w:rsid w:val="007E12E5"/>
    <w:rsid w:val="007E34EC"/>
    <w:rsid w:val="007E3FC5"/>
    <w:rsid w:val="007F0107"/>
    <w:rsid w:val="007F48CB"/>
    <w:rsid w:val="007F5DC5"/>
    <w:rsid w:val="008036C4"/>
    <w:rsid w:val="00807CAE"/>
    <w:rsid w:val="00812B04"/>
    <w:rsid w:val="0081576E"/>
    <w:rsid w:val="008322E0"/>
    <w:rsid w:val="008415D3"/>
    <w:rsid w:val="00845E41"/>
    <w:rsid w:val="00851419"/>
    <w:rsid w:val="00854B99"/>
    <w:rsid w:val="008575A6"/>
    <w:rsid w:val="008658ED"/>
    <w:rsid w:val="0087032A"/>
    <w:rsid w:val="008708C7"/>
    <w:rsid w:val="008747F3"/>
    <w:rsid w:val="0087505D"/>
    <w:rsid w:val="00881087"/>
    <w:rsid w:val="008812F0"/>
    <w:rsid w:val="0088217D"/>
    <w:rsid w:val="008A4D54"/>
    <w:rsid w:val="008A51C3"/>
    <w:rsid w:val="008A67CC"/>
    <w:rsid w:val="008B3217"/>
    <w:rsid w:val="008C03EF"/>
    <w:rsid w:val="008C742D"/>
    <w:rsid w:val="008D1E35"/>
    <w:rsid w:val="008D46A5"/>
    <w:rsid w:val="008E2994"/>
    <w:rsid w:val="008E410D"/>
    <w:rsid w:val="008F06E6"/>
    <w:rsid w:val="008F3113"/>
    <w:rsid w:val="008F4739"/>
    <w:rsid w:val="008F5896"/>
    <w:rsid w:val="00900029"/>
    <w:rsid w:val="00904122"/>
    <w:rsid w:val="009068D7"/>
    <w:rsid w:val="009117FD"/>
    <w:rsid w:val="0091385C"/>
    <w:rsid w:val="00917912"/>
    <w:rsid w:val="00920665"/>
    <w:rsid w:val="009210DB"/>
    <w:rsid w:val="0093529C"/>
    <w:rsid w:val="009427E3"/>
    <w:rsid w:val="00947E44"/>
    <w:rsid w:val="009538D6"/>
    <w:rsid w:val="009560AD"/>
    <w:rsid w:val="00957FDA"/>
    <w:rsid w:val="009656DF"/>
    <w:rsid w:val="00974EF8"/>
    <w:rsid w:val="00975583"/>
    <w:rsid w:val="009777DA"/>
    <w:rsid w:val="0098091E"/>
    <w:rsid w:val="00994BBF"/>
    <w:rsid w:val="009953CF"/>
    <w:rsid w:val="009955F5"/>
    <w:rsid w:val="009B08F7"/>
    <w:rsid w:val="009C0B9C"/>
    <w:rsid w:val="009C2855"/>
    <w:rsid w:val="009C30D0"/>
    <w:rsid w:val="009C35B8"/>
    <w:rsid w:val="009C400F"/>
    <w:rsid w:val="009C4E4C"/>
    <w:rsid w:val="009C7111"/>
    <w:rsid w:val="009D0889"/>
    <w:rsid w:val="009D22C2"/>
    <w:rsid w:val="009D2A1B"/>
    <w:rsid w:val="009D4690"/>
    <w:rsid w:val="009D6828"/>
    <w:rsid w:val="009E70FC"/>
    <w:rsid w:val="009E73E6"/>
    <w:rsid w:val="009F5981"/>
    <w:rsid w:val="009F6B90"/>
    <w:rsid w:val="00A01647"/>
    <w:rsid w:val="00A02986"/>
    <w:rsid w:val="00A17F66"/>
    <w:rsid w:val="00A21F31"/>
    <w:rsid w:val="00A21F89"/>
    <w:rsid w:val="00A33070"/>
    <w:rsid w:val="00A43BED"/>
    <w:rsid w:val="00A442D2"/>
    <w:rsid w:val="00A459DE"/>
    <w:rsid w:val="00A50B69"/>
    <w:rsid w:val="00A64CE1"/>
    <w:rsid w:val="00A72326"/>
    <w:rsid w:val="00A72C16"/>
    <w:rsid w:val="00A76D7D"/>
    <w:rsid w:val="00A804B0"/>
    <w:rsid w:val="00A87A06"/>
    <w:rsid w:val="00A9037C"/>
    <w:rsid w:val="00A929CD"/>
    <w:rsid w:val="00A96741"/>
    <w:rsid w:val="00AB1211"/>
    <w:rsid w:val="00AB68C7"/>
    <w:rsid w:val="00AB6F4F"/>
    <w:rsid w:val="00AB7C6C"/>
    <w:rsid w:val="00AC1D6C"/>
    <w:rsid w:val="00AC3682"/>
    <w:rsid w:val="00AC628C"/>
    <w:rsid w:val="00AD1941"/>
    <w:rsid w:val="00AD5360"/>
    <w:rsid w:val="00AE6CDF"/>
    <w:rsid w:val="00B1027A"/>
    <w:rsid w:val="00B14EBC"/>
    <w:rsid w:val="00B21317"/>
    <w:rsid w:val="00B22CA0"/>
    <w:rsid w:val="00B40FF6"/>
    <w:rsid w:val="00B41A3D"/>
    <w:rsid w:val="00B55CF8"/>
    <w:rsid w:val="00B5695C"/>
    <w:rsid w:val="00B6705C"/>
    <w:rsid w:val="00B738CD"/>
    <w:rsid w:val="00B73F5E"/>
    <w:rsid w:val="00B7599A"/>
    <w:rsid w:val="00B76511"/>
    <w:rsid w:val="00B76CE3"/>
    <w:rsid w:val="00B92F57"/>
    <w:rsid w:val="00B9634D"/>
    <w:rsid w:val="00BA2B73"/>
    <w:rsid w:val="00BB1BE3"/>
    <w:rsid w:val="00BC0BF4"/>
    <w:rsid w:val="00BD243F"/>
    <w:rsid w:val="00BD24E0"/>
    <w:rsid w:val="00BE0F4F"/>
    <w:rsid w:val="00BE1264"/>
    <w:rsid w:val="00BF28BC"/>
    <w:rsid w:val="00BF3226"/>
    <w:rsid w:val="00BF5DB0"/>
    <w:rsid w:val="00C028BA"/>
    <w:rsid w:val="00C057F5"/>
    <w:rsid w:val="00C140AF"/>
    <w:rsid w:val="00C2207C"/>
    <w:rsid w:val="00C26BE1"/>
    <w:rsid w:val="00C401B3"/>
    <w:rsid w:val="00C438EE"/>
    <w:rsid w:val="00C55584"/>
    <w:rsid w:val="00C57564"/>
    <w:rsid w:val="00C663BB"/>
    <w:rsid w:val="00C83598"/>
    <w:rsid w:val="00C87E78"/>
    <w:rsid w:val="00CA1B2B"/>
    <w:rsid w:val="00CA2812"/>
    <w:rsid w:val="00CA7AA3"/>
    <w:rsid w:val="00CB0B5B"/>
    <w:rsid w:val="00CB2540"/>
    <w:rsid w:val="00CD31D8"/>
    <w:rsid w:val="00CF7A5F"/>
    <w:rsid w:val="00D04DAD"/>
    <w:rsid w:val="00D1287D"/>
    <w:rsid w:val="00D16795"/>
    <w:rsid w:val="00D26546"/>
    <w:rsid w:val="00D33681"/>
    <w:rsid w:val="00D344C7"/>
    <w:rsid w:val="00D34E24"/>
    <w:rsid w:val="00D35216"/>
    <w:rsid w:val="00D41B3C"/>
    <w:rsid w:val="00D510ED"/>
    <w:rsid w:val="00D55AFD"/>
    <w:rsid w:val="00D5753B"/>
    <w:rsid w:val="00D71B00"/>
    <w:rsid w:val="00D8277A"/>
    <w:rsid w:val="00D85560"/>
    <w:rsid w:val="00D869AA"/>
    <w:rsid w:val="00D874E6"/>
    <w:rsid w:val="00D946E7"/>
    <w:rsid w:val="00D94AD9"/>
    <w:rsid w:val="00D95FFD"/>
    <w:rsid w:val="00DA0CA2"/>
    <w:rsid w:val="00DA7112"/>
    <w:rsid w:val="00DB0D98"/>
    <w:rsid w:val="00DB174D"/>
    <w:rsid w:val="00DB2787"/>
    <w:rsid w:val="00DB382F"/>
    <w:rsid w:val="00DB65BF"/>
    <w:rsid w:val="00DC11B6"/>
    <w:rsid w:val="00DC1B6D"/>
    <w:rsid w:val="00DC2E64"/>
    <w:rsid w:val="00DD091F"/>
    <w:rsid w:val="00DD25D6"/>
    <w:rsid w:val="00DD4F76"/>
    <w:rsid w:val="00DE6404"/>
    <w:rsid w:val="00DF50FF"/>
    <w:rsid w:val="00E00355"/>
    <w:rsid w:val="00E35AC4"/>
    <w:rsid w:val="00E40832"/>
    <w:rsid w:val="00E4372B"/>
    <w:rsid w:val="00E62798"/>
    <w:rsid w:val="00E666E8"/>
    <w:rsid w:val="00E70028"/>
    <w:rsid w:val="00E700F0"/>
    <w:rsid w:val="00E73304"/>
    <w:rsid w:val="00E73DEA"/>
    <w:rsid w:val="00E8009A"/>
    <w:rsid w:val="00E802CA"/>
    <w:rsid w:val="00E97A91"/>
    <w:rsid w:val="00EA6554"/>
    <w:rsid w:val="00EA76A4"/>
    <w:rsid w:val="00EB1399"/>
    <w:rsid w:val="00EB2C1F"/>
    <w:rsid w:val="00EC15D8"/>
    <w:rsid w:val="00EC2571"/>
    <w:rsid w:val="00EC5B05"/>
    <w:rsid w:val="00ED0E79"/>
    <w:rsid w:val="00ED210E"/>
    <w:rsid w:val="00ED378F"/>
    <w:rsid w:val="00EE4D42"/>
    <w:rsid w:val="00EE5AF1"/>
    <w:rsid w:val="00EF2A57"/>
    <w:rsid w:val="00EF6E1C"/>
    <w:rsid w:val="00EF7AC7"/>
    <w:rsid w:val="00F01197"/>
    <w:rsid w:val="00F011CF"/>
    <w:rsid w:val="00F019F2"/>
    <w:rsid w:val="00F03EC4"/>
    <w:rsid w:val="00F14055"/>
    <w:rsid w:val="00F1756B"/>
    <w:rsid w:val="00F202D0"/>
    <w:rsid w:val="00F22FF9"/>
    <w:rsid w:val="00F24468"/>
    <w:rsid w:val="00F3153B"/>
    <w:rsid w:val="00F34956"/>
    <w:rsid w:val="00F352C2"/>
    <w:rsid w:val="00F3710A"/>
    <w:rsid w:val="00F508D6"/>
    <w:rsid w:val="00F51105"/>
    <w:rsid w:val="00F561C0"/>
    <w:rsid w:val="00F67560"/>
    <w:rsid w:val="00F70550"/>
    <w:rsid w:val="00F71B92"/>
    <w:rsid w:val="00F72F79"/>
    <w:rsid w:val="00F75964"/>
    <w:rsid w:val="00F83410"/>
    <w:rsid w:val="00FA3919"/>
    <w:rsid w:val="00FA7CBA"/>
    <w:rsid w:val="00FB622E"/>
    <w:rsid w:val="00FC02C7"/>
    <w:rsid w:val="00FD5966"/>
    <w:rsid w:val="00FD6B2E"/>
    <w:rsid w:val="00FE07CD"/>
    <w:rsid w:val="00FE1AD6"/>
    <w:rsid w:val="00FE3448"/>
    <w:rsid w:val="00FE6755"/>
    <w:rsid w:val="00FF63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88FB19"/>
  <w15:chartTrackingRefBased/>
  <w15:docId w15:val="{460C12FF-E303-4765-BA07-D29DF9965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0BC1"/>
    <w:rPr>
      <w:sz w:val="24"/>
      <w:szCs w:val="24"/>
      <w:lang w:val="es-ES" w:eastAsia="es-ES"/>
    </w:rPr>
  </w:style>
  <w:style w:type="paragraph" w:styleId="Ttulo1">
    <w:name w:val="heading 1"/>
    <w:basedOn w:val="Normal"/>
    <w:next w:val="Normal"/>
    <w:qFormat/>
    <w:pPr>
      <w:keepNext/>
      <w:outlineLvl w:val="0"/>
    </w:pPr>
    <w:rPr>
      <w:rFonts w:ascii="Arial" w:hAnsi="Arial" w:cs="Arial"/>
      <w:b/>
      <w:bCs/>
    </w:rPr>
  </w:style>
  <w:style w:type="paragraph" w:styleId="Ttulo2">
    <w:name w:val="heading 2"/>
    <w:basedOn w:val="Normal"/>
    <w:next w:val="Normal"/>
    <w:qFormat/>
    <w:pPr>
      <w:keepNext/>
      <w:jc w:val="right"/>
      <w:outlineLvl w:val="1"/>
    </w:pPr>
    <w:rPr>
      <w:rFonts w:ascii="Arial" w:hAnsi="Arial" w:cs="Arial"/>
      <w:i/>
      <w:iCs/>
    </w:rPr>
  </w:style>
  <w:style w:type="paragraph" w:styleId="Ttulo3">
    <w:name w:val="heading 3"/>
    <w:basedOn w:val="Normal"/>
    <w:next w:val="Normal"/>
    <w:qFormat/>
    <w:pPr>
      <w:keepNext/>
      <w:outlineLvl w:val="2"/>
    </w:pPr>
    <w:rPr>
      <w:rFonts w:ascii="Arial" w:hAnsi="Arial" w:cs="Arial"/>
      <w:i/>
      <w:iCs/>
    </w:rPr>
  </w:style>
  <w:style w:type="paragraph" w:styleId="Ttulo4">
    <w:name w:val="heading 4"/>
    <w:basedOn w:val="Normal"/>
    <w:next w:val="Normal"/>
    <w:qFormat/>
    <w:pPr>
      <w:keepNext/>
      <w:jc w:val="center"/>
      <w:outlineLvl w:val="3"/>
    </w:pPr>
    <w:rPr>
      <w:rFonts w:ascii="Arial" w:hAnsi="Arial" w:cs="Arial"/>
      <w:b/>
      <w:bCs/>
      <w:sz w:val="22"/>
      <w:lang w:eastAsia="en-US"/>
    </w:rPr>
  </w:style>
  <w:style w:type="paragraph" w:styleId="Ttulo5">
    <w:name w:val="heading 5"/>
    <w:basedOn w:val="Normal"/>
    <w:next w:val="Normal"/>
    <w:qFormat/>
    <w:pPr>
      <w:keepNext/>
      <w:jc w:val="both"/>
      <w:outlineLvl w:val="4"/>
    </w:pPr>
    <w:rPr>
      <w:rFonts w:ascii="Arial" w:hAnsi="Arial" w:cs="Arial"/>
      <w:b/>
      <w:bCs/>
      <w:lang w:val="es-MX"/>
    </w:rPr>
  </w:style>
  <w:style w:type="paragraph" w:styleId="Ttulo7">
    <w:name w:val="heading 7"/>
    <w:basedOn w:val="Normal"/>
    <w:next w:val="Normal"/>
    <w:qFormat/>
    <w:pPr>
      <w:keepNext/>
      <w:outlineLvl w:val="6"/>
    </w:pPr>
    <w:rPr>
      <w:rFonts w:ascii="Arial" w:hAnsi="Arial" w:cs="Arial"/>
      <w:b/>
      <w:bCs/>
      <w:sz w:val="16"/>
      <w:lang w:eastAsia="en-US"/>
    </w:rPr>
  </w:style>
  <w:style w:type="paragraph" w:styleId="Ttulo8">
    <w:name w:val="heading 8"/>
    <w:basedOn w:val="Normal"/>
    <w:next w:val="Normal"/>
    <w:qFormat/>
    <w:pPr>
      <w:keepNext/>
      <w:outlineLvl w:val="7"/>
    </w:pPr>
    <w:rPr>
      <w:rFonts w:ascii="Arial" w:hAnsi="Arial" w:cs="Arial"/>
      <w:b/>
      <w:bCs/>
      <w:sz w:val="20"/>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character" w:styleId="Nmerodepgina">
    <w:name w:val="page number"/>
    <w:basedOn w:val="Fuentedeprrafopredeter"/>
  </w:style>
  <w:style w:type="paragraph" w:styleId="Textoindependiente">
    <w:name w:val="Body Text"/>
    <w:basedOn w:val="Normal"/>
    <w:rPr>
      <w:rFonts w:ascii="Arial" w:hAnsi="Arial" w:cs="Arial"/>
      <w:color w:val="FF0000"/>
    </w:rPr>
  </w:style>
  <w:style w:type="paragraph" w:styleId="Textoindependiente2">
    <w:name w:val="Body Text 2"/>
    <w:basedOn w:val="Normal"/>
    <w:rPr>
      <w:rFonts w:ascii="Arial" w:hAnsi="Arial" w:cs="Arial"/>
      <w:i/>
      <w:iCs/>
    </w:rPr>
  </w:style>
  <w:style w:type="character" w:styleId="Hipervnculo">
    <w:name w:val="Hyperlink"/>
    <w:rPr>
      <w:color w:val="0000FF"/>
      <w:u w:val="single"/>
    </w:rPr>
  </w:style>
  <w:style w:type="paragraph" w:styleId="Textoindependiente3">
    <w:name w:val="Body Text 3"/>
    <w:basedOn w:val="Normal"/>
    <w:pPr>
      <w:jc w:val="both"/>
    </w:pPr>
    <w:rPr>
      <w:rFonts w:ascii="Arial" w:hAnsi="Arial" w:cs="Arial"/>
      <w:lang w:val="es-MX"/>
    </w:rPr>
  </w:style>
  <w:style w:type="paragraph" w:styleId="Textodeglobo">
    <w:name w:val="Balloon Text"/>
    <w:basedOn w:val="Normal"/>
    <w:semiHidden/>
    <w:rsid w:val="002B12E0"/>
    <w:rPr>
      <w:rFonts w:ascii="Tahoma" w:hAnsi="Tahoma" w:cs="Tahoma"/>
      <w:sz w:val="16"/>
      <w:szCs w:val="16"/>
    </w:rPr>
  </w:style>
  <w:style w:type="character" w:styleId="Refdecomentario">
    <w:name w:val="annotation reference"/>
    <w:semiHidden/>
    <w:rsid w:val="009C35B8"/>
    <w:rPr>
      <w:sz w:val="16"/>
      <w:szCs w:val="16"/>
    </w:rPr>
  </w:style>
  <w:style w:type="paragraph" w:styleId="Textocomentario">
    <w:name w:val="annotation text"/>
    <w:basedOn w:val="Normal"/>
    <w:semiHidden/>
    <w:rsid w:val="009C35B8"/>
    <w:rPr>
      <w:sz w:val="20"/>
      <w:szCs w:val="20"/>
    </w:rPr>
  </w:style>
  <w:style w:type="paragraph" w:styleId="Asuntodelcomentario">
    <w:name w:val="annotation subject"/>
    <w:basedOn w:val="Textocomentario"/>
    <w:next w:val="Textocomentario"/>
    <w:semiHidden/>
    <w:rsid w:val="009C35B8"/>
    <w:rPr>
      <w:b/>
      <w:bCs/>
    </w:rPr>
  </w:style>
  <w:style w:type="paragraph" w:styleId="Prrafodelista">
    <w:name w:val="List Paragraph"/>
    <w:basedOn w:val="Normal"/>
    <w:link w:val="PrrafodelistaCar"/>
    <w:uiPriority w:val="34"/>
    <w:qFormat/>
    <w:rsid w:val="006A27E3"/>
    <w:pPr>
      <w:ind w:left="708"/>
    </w:pPr>
  </w:style>
  <w:style w:type="character" w:customStyle="1" w:styleId="EncabezadoCar">
    <w:name w:val="Encabezado Car"/>
    <w:link w:val="Encabezado"/>
    <w:uiPriority w:val="99"/>
    <w:rsid w:val="009955F5"/>
    <w:rPr>
      <w:sz w:val="24"/>
      <w:szCs w:val="24"/>
      <w:lang w:val="es-ES" w:eastAsia="es-ES"/>
    </w:rPr>
  </w:style>
  <w:style w:type="character" w:customStyle="1" w:styleId="PrrafodelistaCar">
    <w:name w:val="Párrafo de lista Car"/>
    <w:link w:val="Prrafodelista"/>
    <w:uiPriority w:val="34"/>
    <w:rsid w:val="007D4EFE"/>
    <w:rPr>
      <w:sz w:val="24"/>
      <w:szCs w:val="24"/>
      <w:lang w:val="es-ES" w:eastAsia="es-ES"/>
    </w:rPr>
  </w:style>
  <w:style w:type="character" w:customStyle="1" w:styleId="PiedepginaCar">
    <w:name w:val="Pie de página Car"/>
    <w:link w:val="Piedepgina"/>
    <w:uiPriority w:val="99"/>
    <w:rsid w:val="009427E3"/>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355287">
      <w:bodyDiv w:val="1"/>
      <w:marLeft w:val="0"/>
      <w:marRight w:val="0"/>
      <w:marTop w:val="0"/>
      <w:marBottom w:val="0"/>
      <w:divBdr>
        <w:top w:val="none" w:sz="0" w:space="0" w:color="auto"/>
        <w:left w:val="none" w:sz="0" w:space="0" w:color="auto"/>
        <w:bottom w:val="none" w:sz="0" w:space="0" w:color="auto"/>
        <w:right w:val="none" w:sz="0" w:space="0" w:color="auto"/>
      </w:divBdr>
    </w:div>
    <w:div w:id="667750407">
      <w:bodyDiv w:val="1"/>
      <w:marLeft w:val="0"/>
      <w:marRight w:val="0"/>
      <w:marTop w:val="0"/>
      <w:marBottom w:val="0"/>
      <w:divBdr>
        <w:top w:val="none" w:sz="0" w:space="0" w:color="auto"/>
        <w:left w:val="none" w:sz="0" w:space="0" w:color="auto"/>
        <w:bottom w:val="none" w:sz="0" w:space="0" w:color="auto"/>
        <w:right w:val="none" w:sz="0" w:space="0" w:color="auto"/>
      </w:divBdr>
    </w:div>
    <w:div w:id="1262183043">
      <w:bodyDiv w:val="1"/>
      <w:marLeft w:val="0"/>
      <w:marRight w:val="0"/>
      <w:marTop w:val="0"/>
      <w:marBottom w:val="0"/>
      <w:divBdr>
        <w:top w:val="none" w:sz="0" w:space="0" w:color="auto"/>
        <w:left w:val="none" w:sz="0" w:space="0" w:color="auto"/>
        <w:bottom w:val="none" w:sz="0" w:space="0" w:color="auto"/>
        <w:right w:val="none" w:sz="0" w:space="0" w:color="auto"/>
      </w:divBdr>
    </w:div>
    <w:div w:id="161016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Url xmlns="5fbc36cc-4a3d-459d-a4e8-c232f9d05c81">
      <Url xsi:nil="true"/>
      <Description xsi:nil="true"/>
    </_dlc_DocIdUrl>
    <_dlc_DocId xmlns="5fbc36cc-4a3d-459d-a4e8-c232f9d05c81" xsi:nil="true"/>
    <_dlc_DocIdPersistId xmlns="5fbc36cc-4a3d-459d-a4e8-c232f9d05c81" xsi:nil="true"/>
  </documentManagement>
</p:properties>
</file>

<file path=customXml/item4.xml><?xml version="1.0" encoding="utf-8"?>
<?mso-contentType ?>
<spe:Receivers xmlns:spe="http://schemas.microsoft.com/sharepoint/events">
  <Receiver xmlns="">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xmlns="">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xmlns="">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xmlns="">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LongProperties xmlns="http://schemas.microsoft.com/office/2006/metadata/longProperties"/>
</file>

<file path=customXml/item6.xml><?xml version="1.0" encoding="utf-8"?>
<ct:contentTypeSchema xmlns:ct="http://schemas.microsoft.com/office/2006/metadata/contentType" xmlns:ma="http://schemas.microsoft.com/office/2006/metadata/properties/metaAttributes" ct:_="" ma:_="" ma:contentTypeName="Document" ma:contentTypeID="0x01010081974FC7CFB81446AB5E7F4E2BF691C3" ma:contentTypeVersion="6" ma:contentTypeDescription="Create a new document." ma:contentTypeScope="" ma:versionID="56e49ac020013bae55aa45eb44c426d7">
  <xsd:schema xmlns:xsd="http://www.w3.org/2001/XMLSchema" xmlns:xs="http://www.w3.org/2001/XMLSchema" xmlns:p="http://schemas.microsoft.com/office/2006/metadata/properties" xmlns:ns2="5fbc36cc-4a3d-459d-a4e8-c232f9d05c81" targetNamespace="http://schemas.microsoft.com/office/2006/metadata/properties" ma:root="true" ma:fieldsID="b85522da43bb1638b44fe46088bb5a52" ns2:_="">
    <xsd:import namespace="5fbc36cc-4a3d-459d-a4e8-c232f9d05c81"/>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bc36cc-4a3d-459d-a4e8-c232f9d05c8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false">
      <xsd:simpleType>
        <xsd:restriction base="dms:Text"/>
      </xsd:simpleType>
    </xsd:element>
    <xsd:element name="_dlc_DocIdUrl" ma:index="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573B4B-1906-4BE0-BCD7-474C730121DA}">
  <ds:schemaRefs>
    <ds:schemaRef ds:uri="http://schemas.openxmlformats.org/officeDocument/2006/bibliography"/>
  </ds:schemaRefs>
</ds:datastoreItem>
</file>

<file path=customXml/itemProps2.xml><?xml version="1.0" encoding="utf-8"?>
<ds:datastoreItem xmlns:ds="http://schemas.openxmlformats.org/officeDocument/2006/customXml" ds:itemID="{04CBD672-1CD4-487A-9ADB-BDBF2B9D2315}">
  <ds:schemaRefs>
    <ds:schemaRef ds:uri="http://schemas.microsoft.com/sharepoint/v3/contenttype/forms"/>
  </ds:schemaRefs>
</ds:datastoreItem>
</file>

<file path=customXml/itemProps3.xml><?xml version="1.0" encoding="utf-8"?>
<ds:datastoreItem xmlns:ds="http://schemas.openxmlformats.org/officeDocument/2006/customXml" ds:itemID="{388D8C29-F8D1-4B21-85CD-C163AF3D4718}">
  <ds:schemaRefs>
    <ds:schemaRef ds:uri="http://schemas.microsoft.com/office/2006/metadata/properties"/>
    <ds:schemaRef ds:uri="http://schemas.microsoft.com/office/infopath/2007/PartnerControls"/>
    <ds:schemaRef ds:uri="5fbc36cc-4a3d-459d-a4e8-c232f9d05c81"/>
  </ds:schemaRefs>
</ds:datastoreItem>
</file>

<file path=customXml/itemProps4.xml><?xml version="1.0" encoding="utf-8"?>
<ds:datastoreItem xmlns:ds="http://schemas.openxmlformats.org/officeDocument/2006/customXml" ds:itemID="{5637E6B9-3703-47D5-A789-1957728AB7F2}">
  <ds:schemaRefs>
    <ds:schemaRef ds:uri="http://schemas.microsoft.com/sharepoint/events"/>
    <ds:schemaRef ds:uri=""/>
  </ds:schemaRefs>
</ds:datastoreItem>
</file>

<file path=customXml/itemProps5.xml><?xml version="1.0" encoding="utf-8"?>
<ds:datastoreItem xmlns:ds="http://schemas.openxmlformats.org/officeDocument/2006/customXml" ds:itemID="{3500009E-4BBA-465D-A4F3-E122FF3DA17F}">
  <ds:schemaRefs>
    <ds:schemaRef ds:uri="http://schemas.microsoft.com/office/2006/metadata/longProperties"/>
  </ds:schemaRefs>
</ds:datastoreItem>
</file>

<file path=customXml/itemProps6.xml><?xml version="1.0" encoding="utf-8"?>
<ds:datastoreItem xmlns:ds="http://schemas.openxmlformats.org/officeDocument/2006/customXml" ds:itemID="{BD0AAD5D-F4B2-4299-92C6-39C01A1938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bc36cc-4a3d-459d-a4e8-c232f9d05c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2677</Words>
  <Characters>14727</Characters>
  <Application>Microsoft Office Word</Application>
  <DocSecurity>0</DocSecurity>
  <Lines>122</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Política: Asignación de Automóviles (RH-001-2003)</vt:lpstr>
      <vt:lpstr>Política: Asignación de Automóviles (RH-001-2003)</vt:lpstr>
    </vt:vector>
  </TitlesOfParts>
  <Company>Toyota Motor Sales Mexico</Company>
  <LinksUpToDate>false</LinksUpToDate>
  <CharactersWithSpaces>17370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Política: Asignación de Automóviles (RH-001-2003)</dc:title>
  <dc:subject/>
  <dc:creator>Rafael Iturria</dc:creator>
  <cp:keywords/>
  <cp:lastModifiedBy>Braulio Reyes</cp:lastModifiedBy>
  <cp:revision>6</cp:revision>
  <cp:lastPrinted>2019-10-31T19:32:00Z</cp:lastPrinted>
  <dcterms:created xsi:type="dcterms:W3CDTF">2025-07-29T03:09:00Z</dcterms:created>
  <dcterms:modified xsi:type="dcterms:W3CDTF">2025-07-29T03:54:00Z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3222892f-87de-4329-b9a3-6e8851de6843</vt:lpwstr>
  </property>
  <property fmtid="{D5CDD505-2E9C-101B-9397-08002B2CF9AE}" pid="3" name="display_urn:schemas-microsoft-com:office:office#Editor">
    <vt:lpwstr>Rafael Iturria (TMS)</vt:lpwstr>
  </property>
  <property fmtid="{D5CDD505-2E9C-101B-9397-08002B2CF9AE}" pid="4" name="Title">
    <vt:lpwstr>Política: Asignación de Automóviles (RH-001-2003)</vt:lpwstr>
  </property>
  <property fmtid="{D5CDD505-2E9C-101B-9397-08002B2CF9AE}" pid="5" name="Order">
    <vt:lpwstr>3000.00000000000</vt:lpwstr>
  </property>
  <property fmtid="{D5CDD505-2E9C-101B-9397-08002B2CF9AE}" pid="6" name="display_urn:schemas-microsoft-com:office:office#Author">
    <vt:lpwstr>Rafael Iturria (TMS)</vt:lpwstr>
  </property>
  <property fmtid="{D5CDD505-2E9C-101B-9397-08002B2CF9AE}" pid="7" name="TitusGUID">
    <vt:lpwstr>fdfa4850-242f-47cc-8329-3f6f4b9abb66</vt:lpwstr>
  </property>
  <property fmtid="{D5CDD505-2E9C-101B-9397-08002B2CF9AE}" pid="8" name="ToyotaClassification">
    <vt:lpwstr>PROTECTED</vt:lpwstr>
  </property>
  <property fmtid="{D5CDD505-2E9C-101B-9397-08002B2CF9AE}" pid="9" name="ToyotaVisualMarkings">
    <vt:lpwstr>Top Left</vt:lpwstr>
  </property>
</Properties>
</file>